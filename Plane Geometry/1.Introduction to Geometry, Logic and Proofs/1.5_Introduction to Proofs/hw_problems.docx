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9F8" w:rsidRPr="006109F8" w:rsidRDefault="006109F8" w:rsidP="006109F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1.Given points A, B, C, D, and E, how many lines can be drawn that contains two of the five points?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2.Given points A, B, C, D, E and F, how many lines can be drawn that contains two of the six points?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t>Given n points, the number of lines that can be drawn that contains two of the n points is given by:</w:t>
      </w:r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br/>
        <w:t> </w:t>
      </w:r>
      <w:proofErr w:type="gramStart"/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t>n(</w:t>
      </w:r>
      <w:proofErr w:type="gramEnd"/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t>n - 1) </w:t>
      </w:r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br/>
        <w:t>2</w:t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3.Given ten points, how many lines can be drawn that contains two of the ten points.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4.Given fifteen points, how many lines can be drawn that contains two of the fifteen points.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5.Given twenty points, how many lines can be drawn that contains two of the twenty points.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 xml:space="preserve">6.Given </w:t>
      </w:r>
      <w:proofErr w:type="gramStart"/>
      <w:r w:rsidRPr="006109F8">
        <w:rPr>
          <w:rFonts w:ascii="Arial" w:eastAsia="Times New Roman" w:hAnsi="Arial" w:cs="Arial"/>
          <w:color w:val="000000"/>
          <w:sz w:val="24"/>
          <w:szCs w:val="24"/>
        </w:rPr>
        <w:t>twenty five</w:t>
      </w:r>
      <w:proofErr w:type="gramEnd"/>
      <w:r w:rsidRPr="006109F8">
        <w:rPr>
          <w:rFonts w:ascii="Arial" w:eastAsia="Times New Roman" w:hAnsi="Arial" w:cs="Arial"/>
          <w:color w:val="000000"/>
          <w:sz w:val="24"/>
          <w:szCs w:val="24"/>
        </w:rPr>
        <w:t xml:space="preserve"> points, how many lines can be drawn that contains two of the twenty five points.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lastRenderedPageBreak/>
        <w:t>7.Draw a line that contains points A and B, where A and B are in plane p.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8.Draw a line that contains points X and Y, where X and Y are in plane r.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9.If points A and B are in plane p and plane r, what can you say about points A and B?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t>Challenge Problem:</w:t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10.Given points A, B, C, D and E, where any three of these points are non-collinear, how many planes can be drawn that contains three of the five points.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kern w:val="36"/>
          <w:sz w:val="24"/>
          <w:szCs w:val="24"/>
        </w:rPr>
        <w:t>Prove the following:</w:t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11.Theorem 1.2.1:   If two angles are vertical angles, then they are congruent.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12.Theorem 1.2.2:   If two angles are supplementary to the same angle, then they are congruent.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13.Theorem 1.2.4:   If two angles are congruent and supplementary, then each angle is a right angle.</w:t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14.Theorem 1.2.6:   An exterior angle of a triangle is equal to the sum of the two nonadjacent interior angles.</w:t>
      </w:r>
    </w:p>
    <w:p w:rsid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15.Given: </w:t>
      </w:r>
      <w:r>
        <w:rPr>
          <w:rFonts w:ascii="Arial" w:eastAsia="Times New Roman" w:hAnsi="Arial" w:cs="Arial"/>
          <w:color w:val="000000"/>
          <w:sz w:val="24"/>
          <w:szCs w:val="24"/>
        </w:rPr>
        <w:t>AM</w:t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>  </w:t>
      </w:r>
      <w:del w:id="0" w:author="Unknown">
        <w:r w:rsidRPr="006109F8">
          <w:rPr>
            <w:rFonts w:ascii="Arial" w:eastAsia="Times New Roman" w:hAnsi="Arial" w:cs="Arial"/>
            <w:color w:val="000000"/>
            <w:sz w:val="24"/>
            <w:szCs w:val="24"/>
          </w:rPr>
          <w:delText>AM</w:delText>
        </w:r>
      </w:del>
      <w:r w:rsidRPr="006109F8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1" w:author="Unknown">
        <w:r>
          <w:rPr>
            <w:rFonts w:ascii="Arial" w:hAnsi="Arial" w:cs="Arial"/>
            <w:color w:val="000000"/>
            <w:shd w:val="clear" w:color="auto" w:fill="FFFFFF"/>
          </w:rPr>
          <w:delText>AM</w:delText>
        </w:r>
      </w:del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76200" cy="85725"/>
            <wp:effectExtent l="0" t="0" r="0" b="9525"/>
            <wp:docPr id="22" name="Picture 22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> </w:t>
      </w:r>
      <w:del w:id="2" w:author="Unknown">
        <w:r>
          <w:rPr>
            <w:rFonts w:ascii="Arial" w:hAnsi="Arial" w:cs="Arial"/>
            <w:color w:val="000000"/>
            <w:shd w:val="clear" w:color="auto" w:fill="FFFFFF"/>
          </w:rPr>
          <w:delText>MD</w:delText>
        </w:r>
      </w:del>
      <w:r w:rsidRPr="006109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MD</w:t>
      </w:r>
      <w:del w:id="3" w:author="Unknown">
        <w:r w:rsidRPr="006109F8">
          <w:rPr>
            <w:rFonts w:ascii="Arial" w:eastAsia="Times New Roman" w:hAnsi="Arial" w:cs="Arial"/>
            <w:color w:val="000000"/>
            <w:sz w:val="24"/>
            <w:szCs w:val="24"/>
          </w:rPr>
          <w:delText>MD</w:delText>
        </w:r>
      </w:del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  <w:t>    M is the midpoint of </w:t>
      </w:r>
      <w:del w:id="4" w:author="Unknown">
        <w:r w:rsidRPr="006109F8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  <w:t>Prove:  </w:t>
      </w:r>
      <w:r>
        <w:rPr>
          <w:rFonts w:ascii="Arial" w:eastAsia="Times New Roman" w:hAnsi="Arial" w:cs="Arial"/>
          <w:color w:val="000000"/>
          <w:sz w:val="24"/>
          <w:szCs w:val="24"/>
        </w:rPr>
        <w:t>MD</w:t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5" w:author="Unknown">
        <w:r w:rsidRPr="006109F8">
          <w:rPr>
            <w:rFonts w:ascii="Arial" w:eastAsia="Times New Roman" w:hAnsi="Arial" w:cs="Arial"/>
            <w:color w:val="000000"/>
            <w:sz w:val="24"/>
            <w:szCs w:val="24"/>
          </w:rPr>
          <w:delText>MD</w:delText>
        </w:r>
      </w:del>
      <w:r w:rsidRPr="006109F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9" name="Picture 19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MB</w:t>
      </w:r>
      <w:bookmarkStart w:id="6" w:name="_GoBack"/>
      <w:bookmarkEnd w:id="6"/>
      <w:del w:id="7" w:author="Unknown">
        <w:r w:rsidRPr="006109F8">
          <w:rPr>
            <w:rFonts w:ascii="Arial" w:eastAsia="Times New Roman" w:hAnsi="Arial" w:cs="Arial"/>
            <w:color w:val="000000"/>
            <w:sz w:val="24"/>
            <w:szCs w:val="24"/>
          </w:rPr>
          <w:delText>MB</w:delText>
        </w:r>
      </w:del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952500" cy="1343025"/>
            <wp:effectExtent l="0" t="0" r="0" b="9525"/>
            <wp:docPr id="18" name="Picture 18" descr="https://my.westcottcourses.com/images/homework/planegeometry/planegeometryhw1.5.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y.westcottcourses.com/images/homework/planegeometry/planegeometryhw1.5.1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 xml:space="preserve">16.Given: </w:t>
      </w:r>
      <w:r>
        <w:rPr>
          <w:rFonts w:ascii="Arial" w:eastAsia="Times New Roman" w:hAnsi="Arial" w:cs="Arial"/>
          <w:color w:val="000000"/>
          <w:sz w:val="24"/>
          <w:szCs w:val="24"/>
        </w:rPr>
        <w:t>CE</w:t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>  </w:t>
      </w:r>
      <w:del w:id="8" w:author="Unknown">
        <w:r w:rsidRPr="006109F8">
          <w:rPr>
            <w:rFonts w:ascii="Arial" w:eastAsia="Times New Roman" w:hAnsi="Arial" w:cs="Arial"/>
            <w:color w:val="000000"/>
            <w:sz w:val="24"/>
            <w:szCs w:val="24"/>
          </w:rPr>
          <w:delText>CE</w:delText>
        </w:r>
      </w:del>
      <w:r w:rsidRPr="006109F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7" name="Picture 17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BE</w:t>
      </w:r>
      <w:del w:id="9" w:author="Unknown">
        <w:r w:rsidRPr="006109F8">
          <w:rPr>
            <w:rFonts w:ascii="Arial" w:eastAsia="Times New Roman" w:hAnsi="Arial" w:cs="Arial"/>
            <w:color w:val="000000"/>
            <w:sz w:val="24"/>
            <w:szCs w:val="24"/>
          </w:rPr>
          <w:delText>BE</w:delText>
        </w:r>
      </w:del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  <w:t>    AB &gt; CD</w:t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  <w:t>Prove:   AE &gt; DE</w:t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38225" cy="1438275"/>
            <wp:effectExtent l="0" t="0" r="9525" b="9525"/>
            <wp:docPr id="16" name="Picture 16" descr="https://my.westcottcourses.com/images/homework/planegeometry/planegeometryhw1.5.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y.westcottcourses.com/images/homework/planegeometry/planegeometryhw1.5.1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F8" w:rsidRPr="006109F8" w:rsidRDefault="006109F8" w:rsidP="0061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09F8" w:rsidRPr="006109F8" w:rsidRDefault="006109F8" w:rsidP="006109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09F8">
        <w:rPr>
          <w:rFonts w:ascii="Arial" w:eastAsia="Times New Roman" w:hAnsi="Arial" w:cs="Arial"/>
          <w:color w:val="000000"/>
          <w:sz w:val="24"/>
          <w:szCs w:val="24"/>
        </w:rPr>
        <w:t>17.Given:   </w:t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" name="Picture 1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>b   and   </w:t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" name="Picture 1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 xml:space="preserve">c </w:t>
      </w:r>
      <w:proofErr w:type="gramStart"/>
      <w:r w:rsidRPr="006109F8">
        <w:rPr>
          <w:rFonts w:ascii="Arial" w:eastAsia="Times New Roman" w:hAnsi="Arial" w:cs="Arial"/>
          <w:color w:val="000000"/>
          <w:sz w:val="24"/>
          <w:szCs w:val="24"/>
        </w:rPr>
        <w:t>are</w:t>
      </w:r>
      <w:proofErr w:type="gramEnd"/>
      <w:r w:rsidRPr="006109F8">
        <w:rPr>
          <w:rFonts w:ascii="Arial" w:eastAsia="Times New Roman" w:hAnsi="Arial" w:cs="Arial"/>
          <w:color w:val="000000"/>
          <w:sz w:val="24"/>
          <w:szCs w:val="24"/>
        </w:rPr>
        <w:t xml:space="preserve"> complementary</w:t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  <w:t>Prove:   </w:t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" name="Picture 1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>a   and   </w:t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" name="Picture 1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t>d are complementary</w:t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109F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6109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43075" cy="1038225"/>
            <wp:effectExtent l="0" t="0" r="9525" b="9525"/>
            <wp:docPr id="11" name="Picture 11" descr="https://my.westcottcourses.com/images/homework/planegeometry/planegeometryhw1.5.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y.westcottcourses.com/images/homework/planegeometry/planegeometryhw1.5.1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9A" w:rsidRPr="006109F8" w:rsidRDefault="006109F8" w:rsidP="006109F8"/>
    <w:sectPr w:rsidR="005A099A" w:rsidRPr="0061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F8"/>
    <w:rsid w:val="001749A0"/>
    <w:rsid w:val="006109F8"/>
    <w:rsid w:val="006907D0"/>
    <w:rsid w:val="00C52CA9"/>
    <w:rsid w:val="00CF3A77"/>
    <w:rsid w:val="00D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5991"/>
  <w15:chartTrackingRefBased/>
  <w15:docId w15:val="{80085E4C-041C-476A-9211-C419D82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ction">
    <w:name w:val="fraction"/>
    <w:basedOn w:val="DefaultParagraphFont"/>
    <w:rsid w:val="006109F8"/>
  </w:style>
  <w:style w:type="character" w:styleId="Emphasis">
    <w:name w:val="Emphasis"/>
    <w:basedOn w:val="DefaultParagraphFont"/>
    <w:uiPriority w:val="20"/>
    <w:qFormat/>
    <w:rsid w:val="006109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11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F1F1F1"/>
                <w:right w:val="none" w:sz="0" w:space="0" w:color="auto"/>
              </w:divBdr>
            </w:div>
            <w:div w:id="1248811825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F1F1F1"/>
                <w:right w:val="none" w:sz="0" w:space="0" w:color="auto"/>
              </w:divBdr>
            </w:div>
            <w:div w:id="461964948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F1F1F1"/>
                <w:right w:val="none" w:sz="0" w:space="0" w:color="auto"/>
              </w:divBdr>
            </w:div>
            <w:div w:id="1436558065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F1F1F1"/>
                <w:right w:val="none" w:sz="0" w:space="0" w:color="auto"/>
              </w:divBdr>
            </w:div>
            <w:div w:id="315957644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F1F1F1"/>
                <w:right w:val="none" w:sz="0" w:space="0" w:color="auto"/>
              </w:divBdr>
            </w:div>
            <w:div w:id="206826428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F1F1F1"/>
                <w:right w:val="none" w:sz="0" w:space="0" w:color="auto"/>
              </w:divBdr>
            </w:div>
            <w:div w:id="1781798871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F1F1F1"/>
                <w:right w:val="none" w:sz="0" w:space="0" w:color="auto"/>
              </w:divBdr>
            </w:div>
          </w:divsChild>
        </w:div>
        <w:div w:id="10454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2019-12-29T18:48:00Z</dcterms:created>
  <dcterms:modified xsi:type="dcterms:W3CDTF">2019-12-29T18:53:00Z</dcterms:modified>
</cp:coreProperties>
</file>