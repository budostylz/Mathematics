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87" w:rsidRPr="006C0087" w:rsidRDefault="006C0087" w:rsidP="006C008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#1 and #2: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5875" cy="1171575"/>
            <wp:effectExtent l="0" t="0" r="9525" b="9525"/>
            <wp:docPr id="200" name="Picture 200" descr="https://my.westcottcourses.com/images/homework/planegeometry/planegeometryhw1.4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westcottcourses.com/images/homework/planegeometry/planegeometryhw1.4.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1.What is the relationship between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9" name="Picture 19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8" name="Picture 19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b?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2. What is the relationship between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7" name="Picture 19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 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6" name="Picture 19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d?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3.Express the following in proper notation: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19175" cy="257175"/>
            <wp:effectExtent l="0" t="0" r="9525" b="9525"/>
            <wp:docPr id="195" name="Picture 195" descr="https://my.westcottcourses.com/images/homework/planegeometry/planegeometryhw1.4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.westcottcourses.com/images/homework/planegeometry/planegeometryhw1.4.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4.Express the following in proper notation: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962025" cy="942975"/>
            <wp:effectExtent l="0" t="0" r="9525" b="9525"/>
            <wp:docPr id="194" name="Picture 194" descr="https://my.westcottcourses.com/images/homework/planegeometry/planegeometryhw1.4.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.westcottcourses.com/images/homework/planegeometry/planegeometryhw1.4.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5.If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3" name="Picture 19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92" name="Picture 192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1" name="Picture 19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0" name="Picture 19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9" name="Picture 18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 = 50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8" name="Picture 18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is a right angle,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7" name="Picture 18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6.If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6" name="Picture 18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85" name="Picture 185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4" name="Picture 18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3" name="Picture 18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2" name="Picture 18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60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1" name="Picture 18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= 140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0" name="Picture 18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7.If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9" name="Picture 17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78" name="Picture 178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7" name="Picture 17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6" name="Picture 17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5" name="Picture 17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50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4" name="Picture 17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= 160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3" name="Picture 17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8.If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2" name="Picture 17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71" name="Picture 171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0" name="Picture 17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9" name="Picture 16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8" name="Picture 16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 = 35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7" name="Picture 16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= 82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6" name="Picture 16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9.If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5" name="Picture 16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64" name="Picture 164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3" name="Picture 16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2" name="Picture 16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1" name="Picture 16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 = 84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0" name="Picture 16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31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9" name="Picture 15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10.If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8" name="Picture 15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57" name="Picture 157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6" name="Picture 15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5" name="Picture 15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4" name="Picture 15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 = 62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3" name="Picture 15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24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2" name="Picture 15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11.If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1" name="Picture 15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50" name="Picture 150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9" name="Picture 14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8" name="Picture 14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7" name="Picture 14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 = 38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6" name="Picture 14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43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5" name="Picture 14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12.If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4" name="Picture 14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43" name="Picture 143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2" name="Picture 14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1" name="Picture 14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C,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0" name="Picture 14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C = 46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9" name="Picture 13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29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8" name="Picture 13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13.If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7" name="Picture 13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24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3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6" name="Picture 13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14.If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5" name="Picture 13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61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2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4" name="Picture 13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15.If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3" name="Picture 13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34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4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2" name="Picture 13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16.If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1" name="Picture 13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24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5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0" name="Picture 13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C0087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17.If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9" name="Picture 12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= 260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8" name="Picture 12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del w:id="0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   4   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18.If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7" name="Picture 12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= 183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6" name="Picture 12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del w:id="1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   3   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19.If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5" name="Picture 12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= 156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4" name="Picture 12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del w:id="2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   2   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20.If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3" name="Picture 12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 = 245</w:t>
      </w:r>
      <w:proofErr w:type="gramStart"/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2" name="Picture 12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 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del w:id="3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   5   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21.Name the property:   </w:t>
      </w:r>
      <w:del w:id="4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EF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21" name="Picture 121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5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EF</w:delText>
        </w:r>
      </w:del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22.Name the property:   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0" name="Picture 12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R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19" name="Picture 119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8" name="Picture 11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S,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7" name="Picture 11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16" name="Picture 116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5" name="Picture 11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T,   then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4" name="Picture 11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R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13" name="Picture 113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2" name="Picture 11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T.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23.Name the property:   If </w:t>
      </w:r>
      <w:del w:id="6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11" name="Picture 111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7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CD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,   then </w:t>
      </w:r>
      <w:del w:id="8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+ </w:t>
      </w:r>
      <w:del w:id="9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EF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10" name="Picture 110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10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CD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+ </w:t>
      </w:r>
      <w:del w:id="11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EF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24.Name the property:   If </w:t>
      </w:r>
      <w:del w:id="12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09" name="Picture 109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13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CD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,   then </w:t>
      </w:r>
      <w:del w:id="14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CD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08" name="Picture 108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15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25.Name the property:   If </w:t>
      </w:r>
      <w:del w:id="16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RS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07" name="Picture 107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17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UV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, and </w:t>
      </w:r>
      <w:del w:id="18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UV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06" name="Picture 106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19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WX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,   then </w:t>
      </w:r>
      <w:del w:id="20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RS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05" name="Picture 105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21" w:author="Unknown">
        <w:r w:rsidRPr="006C0087">
          <w:rPr>
            <w:rFonts w:ascii="Arial" w:eastAsia="Times New Roman" w:hAnsi="Arial" w:cs="Arial"/>
            <w:color w:val="000000"/>
            <w:sz w:val="24"/>
            <w:szCs w:val="24"/>
          </w:rPr>
          <w:delText>WX</w:delText>
        </w:r>
      </w:del>
      <w:r w:rsidRPr="006C008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26.Name the property: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04" name="Picture 10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03" name="Picture 103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02" name="Picture 10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27.Name the property:   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01" name="Picture 10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R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100" name="Picture 100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9" name="Picture 9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S,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then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8" name="Picture 9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97" name="Picture 97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6" name="Picture 9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R.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28.Name the property:   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5" name="Picture 9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94" name="Picture 94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3" name="Picture 9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E,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then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2" name="Picture 9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D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1" name="Picture 9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76200" cy="85725"/>
            <wp:effectExtent l="0" t="0" r="0" b="9525"/>
            <wp:docPr id="90" name="Picture 90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9" name="Picture 8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E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8" name="Picture 8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F.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29.Find angles a, b, and c.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904875" cy="790575"/>
            <wp:effectExtent l="0" t="0" r="9525" b="9525"/>
            <wp:docPr id="87" name="Picture 87" descr="https://my.westcottcourses.com/images/homework/planegeometry/planegeometryhw1.4.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my.westcottcourses.com/images/homework/planegeometry/planegeometryhw1.4.2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lastRenderedPageBreak/>
        <w:t>30.Find angles a and b.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895350" cy="895350"/>
            <wp:effectExtent l="0" t="0" r="0" b="0"/>
            <wp:docPr id="86" name="Picture 86" descr="https://my.westcottcourses.com/images/homework/planegeometry/planegeometryhw1.4.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my.westcottcourses.com/images/homework/planegeometry/planegeometryhw1.4.3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31.Find angles a and b.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81125" cy="971550"/>
            <wp:effectExtent l="0" t="0" r="9525" b="0"/>
            <wp:docPr id="85" name="Picture 85" descr="https://my.westcottcourses.com/images/homework/planegeometry/planegeometryhw1.4.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my.westcottcourses.com/images/homework/planegeometry/planegeometryhw1.4.3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32.Find angles a and b.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81125" cy="971550"/>
            <wp:effectExtent l="0" t="0" r="9525" b="0"/>
            <wp:docPr id="84" name="Picture 84" descr="https://my.westcottcourses.com/images/homework/planegeometry/planegeometryhw1.4.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my.westcottcourses.com/images/homework/planegeometry/planegeometryhw1.4.3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33.If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3" name="Picture 8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x + 4 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2" name="Picture 8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b = x + 2, find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x,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1" name="Picture 8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0" name="Picture 8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b.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81125" cy="981075"/>
            <wp:effectExtent l="0" t="0" r="9525" b="9525"/>
            <wp:docPr id="79" name="Picture 79" descr="https://my.westcottcourses.com/images/homework/planegeometry/planegeometryhw1.4.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my.westcottcourses.com/images/homework/planegeometry/planegeometryhw1.4.3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34.If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8" name="Picture 7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= x + 5 and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7" name="Picture 7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b = x + 3, find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>x,   </w:t>
      </w:r>
      <w:proofErr w:type="gramEnd"/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6" name="Picture 7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a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5" name="Picture 7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b.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81125" cy="971550"/>
            <wp:effectExtent l="0" t="0" r="9525" b="0"/>
            <wp:docPr id="74" name="Picture 74" descr="https://my.westcottcourses.com/images/homework/planegeometry/planegeometryhw1.4.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my.westcottcourses.com/images/homework/planegeometry/planegeometryhw1.4.3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figure below for problems #35 - #40.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5825" cy="809625"/>
            <wp:effectExtent l="0" t="0" r="9525" b="9525"/>
            <wp:docPr id="73" name="Picture 73" descr="https://my.westcottcourses.com/images/homework/planegeometry/planegeometryhw1.4.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my.westcottcourses.com/images/homework/planegeometry/planegeometryhw1.4.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35.If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2" name="Picture 7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= x + 6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1" name="Picture 7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 = 2x -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x,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0" name="Picture 7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9" name="Picture 6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36.If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8" name="Picture 6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= 4x - 2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7" name="Picture 6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 = 3x +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6,  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x,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6" name="Picture 6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5" name="Picture 6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37.If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4" name="Picture 6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= 8x + 4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3" name="Picture 6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 = 3x +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14,  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x,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2" name="Picture 6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1" name="Picture 6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38.If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0" name="Picture 6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= 4x - 2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9" name="Picture 5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 = 2x +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10,  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x,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8" name="Picture 5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7" name="Picture 5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lastRenderedPageBreak/>
        <w:t>39.If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6" name="Picture 5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= 4x + 6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5" name="Picture 5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 = x +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15,  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x,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4" name="Picture 5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3" name="Picture 5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40.If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2" name="Picture 5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= 6x + 4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1" name="Picture 5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 = 2x + </w:t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28,  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find x,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0" name="Picture 5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9" name="Picture 4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41.If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8" name="Picture 4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is three times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7" name="Picture 4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6" name="Picture 4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5" name="Picture 4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92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4" name="Picture 4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 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3" name="Picture 4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42.If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2" name="Picture 4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is two times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1" name="Picture 4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0" name="Picture 4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9" name="Picture 3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144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8" name="Picture 3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 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7" name="Picture 3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43.If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6" name="Picture 3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is two more than four times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5" name="Picture 3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4" name="Picture 3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3" name="Picture 3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167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 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2" name="Picture 3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1" name="Picture 3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44.If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0" name="Picture 3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is three more than two times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9" name="Picture 2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8" name="Picture 2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7" name="Picture 2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54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 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6" name="Picture 2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 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5" name="Picture 2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45.If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4" name="Picture 2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is five less than three times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3" name="Picture 2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2" name="Picture 2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1" name="Picture 2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171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 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0" name="Picture 2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 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9" name="Picture 1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46.If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8" name="Picture 1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is four less than five times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7" name="Picture 1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6" name="Picture 1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5" name="Picture 1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158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 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4" name="Picture 1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 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3" name="Picture 1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t>47.If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2" name="Picture 1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is six more than half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1" name="Picture 1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2,  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0" name="Picture 1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" name="Picture 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252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 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" name="Picture 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 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" name="Picture 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6C0087" w:rsidRPr="006C0087" w:rsidRDefault="006C0087" w:rsidP="006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C0087" w:rsidRPr="006C0087" w:rsidRDefault="006C0087" w:rsidP="006C00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C0087">
        <w:rPr>
          <w:rFonts w:ascii="Arial" w:eastAsia="Times New Roman" w:hAnsi="Arial" w:cs="Arial"/>
          <w:color w:val="000000"/>
          <w:sz w:val="24"/>
          <w:szCs w:val="24"/>
        </w:rPr>
        <w:lastRenderedPageBreak/>
        <w:t>48.If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" name="Picture 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is ten more than half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Picture 5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C0087">
        <w:rPr>
          <w:rFonts w:ascii="Arial" w:eastAsia="Times New Roman" w:hAnsi="Arial" w:cs="Arial"/>
          <w:color w:val="000000"/>
          <w:sz w:val="24"/>
          <w:szCs w:val="24"/>
        </w:rPr>
        <w:t xml:space="preserve">1,   </w:t>
      </w:r>
      <w:proofErr w:type="gramEnd"/>
      <w:r w:rsidRPr="006C0087">
        <w:rPr>
          <w:rFonts w:ascii="Arial" w:eastAsia="Times New Roman" w:hAnsi="Arial" w:cs="Arial"/>
          <w:color w:val="000000"/>
          <w:sz w:val="24"/>
          <w:szCs w:val="24"/>
        </w:rPr>
        <w:t>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Picture 4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 +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Picture 3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 = 286</w:t>
      </w:r>
      <w:r w:rsidRPr="006C0087">
        <w:rPr>
          <w:rFonts w:ascii="Arial" w:eastAsia="Times New Roman" w:hAnsi="Arial" w:cs="Arial"/>
          <w:color w:val="000000"/>
          <w:spacing w:val="15"/>
          <w:sz w:val="17"/>
          <w:szCs w:val="17"/>
          <w:vertAlign w:val="superscript"/>
        </w:rPr>
        <w:t>o</w:t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,   find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1   and   </w:t>
      </w:r>
      <w:r w:rsidRPr="006C0087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Picture 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87">
        <w:rPr>
          <w:rFonts w:ascii="Arial" w:eastAsia="Times New Roman" w:hAnsi="Arial" w:cs="Arial"/>
          <w:color w:val="000000"/>
          <w:sz w:val="24"/>
          <w:szCs w:val="24"/>
        </w:rPr>
        <w:t>2.</w:t>
      </w:r>
    </w:p>
    <w:p w:rsidR="005A099A" w:rsidRDefault="006C0087">
      <w:bookmarkStart w:id="22" w:name="_GoBack"/>
      <w:bookmarkEnd w:id="22"/>
    </w:p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7"/>
    <w:rsid w:val="001749A0"/>
    <w:rsid w:val="006907D0"/>
    <w:rsid w:val="006C0087"/>
    <w:rsid w:val="00C52CA9"/>
    <w:rsid w:val="00CF3A77"/>
    <w:rsid w:val="00D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859B-95D9-4B22-9829-B94FE6F7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ction">
    <w:name w:val="fraction"/>
    <w:basedOn w:val="DefaultParagraphFont"/>
    <w:rsid w:val="006C0087"/>
  </w:style>
  <w:style w:type="paragraph" w:styleId="BalloonText">
    <w:name w:val="Balloon Text"/>
    <w:basedOn w:val="Normal"/>
    <w:link w:val="BalloonTextChar"/>
    <w:uiPriority w:val="99"/>
    <w:semiHidden/>
    <w:unhideWhenUsed/>
    <w:rsid w:val="006C0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2019-12-28T19:59:00Z</dcterms:created>
  <dcterms:modified xsi:type="dcterms:W3CDTF">2019-12-28T20:00:00Z</dcterms:modified>
</cp:coreProperties>
</file>