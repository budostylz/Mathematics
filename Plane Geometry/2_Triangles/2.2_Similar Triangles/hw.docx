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5E6F" w:rsidRPr="00FE5E6F" w:rsidRDefault="00FE5E6F" w:rsidP="00FE5E6F">
      <w:pPr>
        <w:shd w:val="clear" w:color="auto" w:fill="EDEDED"/>
        <w:spacing w:before="90" w:after="90" w:line="300" w:lineRule="atLeast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</w:rPr>
      </w:pPr>
      <w:r w:rsidRPr="00FE5E6F">
        <w:rPr>
          <w:rFonts w:ascii="Arial" w:eastAsia="Times New Roman" w:hAnsi="Arial" w:cs="Arial"/>
          <w:color w:val="000000"/>
          <w:kern w:val="36"/>
          <w:sz w:val="24"/>
          <w:szCs w:val="24"/>
        </w:rPr>
        <w:t>Determine if the two triangles are similar:</w:t>
      </w:r>
    </w:p>
    <w:p w:rsidR="00FE5E6F" w:rsidRPr="00FE5E6F" w:rsidRDefault="00FE5E6F" w:rsidP="00FE5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E6F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E5E6F" w:rsidRPr="00FE5E6F" w:rsidRDefault="00FE5E6F" w:rsidP="00FE5E6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E5E6F">
        <w:rPr>
          <w:rFonts w:ascii="Arial" w:eastAsia="Times New Roman" w:hAnsi="Arial" w:cs="Arial"/>
          <w:color w:val="000000"/>
          <w:sz w:val="24"/>
          <w:szCs w:val="24"/>
        </w:rPr>
        <w:t>1.</w:t>
      </w:r>
      <w:r w:rsidRPr="00FE5E6F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E5E6F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495425" cy="1590675"/>
            <wp:effectExtent l="0" t="0" r="9525" b="9525"/>
            <wp:docPr id="26" name="Picture 26" descr="https://my.westcottcourses.com/images/homework/planegeometry/planegeometryhw2.2.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y.westcottcourses.com/images/homework/planegeometry/planegeometryhw2.2.1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E6F" w:rsidRPr="00FE5E6F" w:rsidRDefault="00FE5E6F" w:rsidP="00FE5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E6F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E5E6F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E5E6F" w:rsidRPr="00FE5E6F" w:rsidRDefault="00FE5E6F" w:rsidP="00FE5E6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E5E6F">
        <w:rPr>
          <w:rFonts w:ascii="Arial" w:eastAsia="Times New Roman" w:hAnsi="Arial" w:cs="Arial"/>
          <w:color w:val="000000"/>
          <w:sz w:val="24"/>
          <w:szCs w:val="24"/>
        </w:rPr>
        <w:t>2.</w:t>
      </w:r>
      <w:r w:rsidRPr="00FE5E6F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E5E6F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885950" cy="1133475"/>
            <wp:effectExtent l="0" t="0" r="0" b="9525"/>
            <wp:docPr id="25" name="Picture 25" descr="https://my.westcottcourses.com/images/homework/planegeometry/planegeometryhw2.2.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y.westcottcourses.com/images/homework/planegeometry/planegeometryhw2.2.2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E6F" w:rsidRPr="00FE5E6F" w:rsidRDefault="00FE5E6F" w:rsidP="00FE5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E6F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E5E6F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E5E6F" w:rsidRPr="00FE5E6F" w:rsidRDefault="00FE5E6F" w:rsidP="00FE5E6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E5E6F">
        <w:rPr>
          <w:rFonts w:ascii="Arial" w:eastAsia="Times New Roman" w:hAnsi="Arial" w:cs="Arial"/>
          <w:color w:val="000000"/>
          <w:sz w:val="24"/>
          <w:szCs w:val="24"/>
        </w:rPr>
        <w:t>3.</w:t>
      </w:r>
      <w:r w:rsidRPr="00FE5E6F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E5E6F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2543175" cy="819150"/>
            <wp:effectExtent l="0" t="0" r="9525" b="0"/>
            <wp:docPr id="24" name="Picture 24" descr="https://my.westcottcourses.com/images/homework/planegeometry/planegeometryhw2.2.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y.westcottcourses.com/images/homework/planegeometry/planegeometryhw2.2.3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E6F" w:rsidRPr="00FE5E6F" w:rsidRDefault="00FE5E6F" w:rsidP="00FE5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E6F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E5E6F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E5E6F" w:rsidRPr="00FE5E6F" w:rsidRDefault="00FE5E6F" w:rsidP="00FE5E6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E5E6F">
        <w:rPr>
          <w:rFonts w:ascii="Arial" w:eastAsia="Times New Roman" w:hAnsi="Arial" w:cs="Arial"/>
          <w:color w:val="000000"/>
          <w:sz w:val="24"/>
          <w:szCs w:val="24"/>
        </w:rPr>
        <w:lastRenderedPageBreak/>
        <w:t>4.</w:t>
      </w:r>
      <w:r w:rsidRPr="00FE5E6F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E5E6F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304925" cy="1190625"/>
            <wp:effectExtent l="0" t="0" r="9525" b="9525"/>
            <wp:docPr id="23" name="Picture 23" descr="https://my.westcottcourses.com/images/homework/planegeometry/planegeometryhw2.2.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y.westcottcourses.com/images/homework/planegeometry/planegeometryhw2.2.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E6F" w:rsidRPr="00FE5E6F" w:rsidRDefault="00FE5E6F" w:rsidP="00FE5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E6F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E5E6F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E5E6F" w:rsidRPr="00FE5E6F" w:rsidRDefault="00FE5E6F" w:rsidP="00FE5E6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E5E6F">
        <w:rPr>
          <w:rFonts w:ascii="Arial" w:eastAsia="Times New Roman" w:hAnsi="Arial" w:cs="Arial"/>
          <w:color w:val="000000"/>
          <w:sz w:val="24"/>
          <w:szCs w:val="24"/>
        </w:rPr>
        <w:t>5.</w:t>
      </w:r>
      <w:r w:rsidRPr="00FE5E6F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E5E6F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2162175" cy="1190625"/>
            <wp:effectExtent l="0" t="0" r="9525" b="9525"/>
            <wp:docPr id="22" name="Picture 22" descr="https://my.westcottcourses.com/images/homework/planegeometry/planegeometryhw2.2.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y.westcottcourses.com/images/homework/planegeometry/planegeometryhw2.2.5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E6F" w:rsidRPr="00FE5E6F" w:rsidRDefault="00FE5E6F" w:rsidP="00FE5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E6F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E5E6F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E5E6F" w:rsidRPr="00FE5E6F" w:rsidRDefault="00FE5E6F" w:rsidP="00FE5E6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E5E6F">
        <w:rPr>
          <w:rFonts w:ascii="Arial" w:eastAsia="Times New Roman" w:hAnsi="Arial" w:cs="Arial"/>
          <w:color w:val="000000"/>
          <w:sz w:val="24"/>
          <w:szCs w:val="24"/>
        </w:rPr>
        <w:t>6.</w:t>
      </w:r>
      <w:r w:rsidRPr="00FE5E6F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E5E6F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2019300" cy="1628775"/>
            <wp:effectExtent l="0" t="0" r="0" b="9525"/>
            <wp:docPr id="21" name="Picture 21" descr="https://my.westcottcourses.com/images/homework/planegeometry/planegeometryhw2.2.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y.westcottcourses.com/images/homework/planegeometry/planegeometryhw2.2.6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E6F" w:rsidRPr="00FE5E6F" w:rsidRDefault="00FE5E6F" w:rsidP="00FE5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E6F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E5E6F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E5E6F" w:rsidRPr="00FE5E6F" w:rsidRDefault="00FE5E6F" w:rsidP="00FE5E6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E5E6F">
        <w:rPr>
          <w:rFonts w:ascii="Arial" w:eastAsia="Times New Roman" w:hAnsi="Arial" w:cs="Arial"/>
          <w:color w:val="000000"/>
          <w:sz w:val="24"/>
          <w:szCs w:val="24"/>
        </w:rPr>
        <w:lastRenderedPageBreak/>
        <w:t>7.</w:t>
      </w:r>
      <w:r w:rsidRPr="00FE5E6F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E5E6F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2019300" cy="1609725"/>
            <wp:effectExtent l="0" t="0" r="0" b="9525"/>
            <wp:docPr id="20" name="Picture 20" descr="https://my.westcottcourses.com/images/homework/planegeometry/planegeometryhw2.2.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y.westcottcourses.com/images/homework/planegeometry/planegeometryhw2.2.7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E6F" w:rsidRPr="00FE5E6F" w:rsidRDefault="00FE5E6F" w:rsidP="00FE5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E6F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E5E6F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E5E6F" w:rsidRPr="00FE5E6F" w:rsidRDefault="00FE5E6F" w:rsidP="00FE5E6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E5E6F">
        <w:rPr>
          <w:rFonts w:ascii="Arial" w:eastAsia="Times New Roman" w:hAnsi="Arial" w:cs="Arial"/>
          <w:color w:val="000000"/>
          <w:sz w:val="24"/>
          <w:szCs w:val="24"/>
        </w:rPr>
        <w:t>8.</w:t>
      </w:r>
      <w:r w:rsidRPr="00FE5E6F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E5E6F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2019300" cy="1638300"/>
            <wp:effectExtent l="0" t="0" r="0" b="0"/>
            <wp:docPr id="19" name="Picture 19" descr="https://my.westcottcourses.com/images/homework/planegeometry/planegeometryhw2.2.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y.westcottcourses.com/images/homework/planegeometry/planegeometryhw2.2.8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E6F" w:rsidRPr="00FE5E6F" w:rsidRDefault="00FE5E6F" w:rsidP="00FE5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E6F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E5E6F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E5E6F" w:rsidRPr="00FE5E6F" w:rsidRDefault="00FE5E6F" w:rsidP="00FE5E6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E5E6F">
        <w:rPr>
          <w:rFonts w:ascii="Arial" w:eastAsia="Times New Roman" w:hAnsi="Arial" w:cs="Arial"/>
          <w:color w:val="000000"/>
          <w:sz w:val="24"/>
          <w:szCs w:val="24"/>
        </w:rPr>
        <w:t>9.</w:t>
      </w:r>
      <w:r w:rsidRPr="00FE5E6F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E5E6F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2019300" cy="1638300"/>
            <wp:effectExtent l="0" t="0" r="0" b="0"/>
            <wp:docPr id="18" name="Picture 18" descr="https://my.westcottcourses.com/images/homework/planegeometry/planegeometryhw2.2.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y.westcottcourses.com/images/homework/planegeometry/planegeometryhw2.2.9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E6F" w:rsidRPr="00FE5E6F" w:rsidRDefault="00FE5E6F" w:rsidP="00FE5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E6F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E5E6F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E5E6F" w:rsidRPr="00FE5E6F" w:rsidRDefault="00FE5E6F" w:rsidP="00FE5E6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E5E6F">
        <w:rPr>
          <w:rFonts w:ascii="Arial" w:eastAsia="Times New Roman" w:hAnsi="Arial" w:cs="Arial"/>
          <w:color w:val="000000"/>
          <w:sz w:val="24"/>
          <w:szCs w:val="24"/>
        </w:rPr>
        <w:lastRenderedPageBreak/>
        <w:t>10.</w:t>
      </w:r>
      <w:r w:rsidRPr="00FE5E6F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E5E6F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2038350" cy="1657350"/>
            <wp:effectExtent l="0" t="0" r="0" b="0"/>
            <wp:docPr id="17" name="Picture 17" descr="https://my.westcottcourses.com/images/homework/planegeometry/planegeometryhw2.2.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my.westcottcourses.com/images/homework/planegeometry/planegeometryhw2.2.10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E6F" w:rsidRPr="00FE5E6F" w:rsidRDefault="00FE5E6F" w:rsidP="00FE5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E6F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E5E6F" w:rsidRPr="00FE5E6F" w:rsidRDefault="00FE5E6F" w:rsidP="00FE5E6F">
      <w:pPr>
        <w:shd w:val="clear" w:color="auto" w:fill="EDEDED"/>
        <w:spacing w:before="90" w:after="90" w:line="300" w:lineRule="atLeast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</w:rPr>
      </w:pPr>
      <w:r w:rsidRPr="00FE5E6F">
        <w:rPr>
          <w:rFonts w:ascii="Arial" w:eastAsia="Times New Roman" w:hAnsi="Arial" w:cs="Arial"/>
          <w:color w:val="000000"/>
          <w:kern w:val="36"/>
          <w:sz w:val="24"/>
          <w:szCs w:val="24"/>
        </w:rPr>
        <w:t>Find x for problems 11 - 14; assume the triangles are similar:</w:t>
      </w:r>
    </w:p>
    <w:p w:rsidR="00FE5E6F" w:rsidRPr="00FE5E6F" w:rsidRDefault="00FE5E6F" w:rsidP="00FE5E6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E5E6F">
        <w:rPr>
          <w:rFonts w:ascii="Arial" w:eastAsia="Times New Roman" w:hAnsi="Arial" w:cs="Arial"/>
          <w:color w:val="000000"/>
          <w:sz w:val="24"/>
          <w:szCs w:val="24"/>
        </w:rPr>
        <w:t>11.</w:t>
      </w:r>
      <w:r w:rsidRPr="00FE5E6F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E5E6F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724025" cy="790575"/>
            <wp:effectExtent l="0" t="0" r="9525" b="9525"/>
            <wp:docPr id="16" name="Picture 16" descr="https://my.westcottcourses.com/images/homework/planegeometry/planegeometryhw2.2.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my.westcottcourses.com/images/homework/planegeometry/planegeometryhw2.2.11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E6F" w:rsidRPr="00FE5E6F" w:rsidRDefault="00FE5E6F" w:rsidP="00FE5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E6F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E5E6F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E5E6F" w:rsidRPr="00FE5E6F" w:rsidRDefault="00FE5E6F" w:rsidP="00FE5E6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E5E6F">
        <w:rPr>
          <w:rFonts w:ascii="Arial" w:eastAsia="Times New Roman" w:hAnsi="Arial" w:cs="Arial"/>
          <w:color w:val="000000"/>
          <w:sz w:val="24"/>
          <w:szCs w:val="24"/>
        </w:rPr>
        <w:t>12.</w:t>
      </w:r>
      <w:r w:rsidRPr="00FE5E6F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E5E6F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895350" cy="1295400"/>
            <wp:effectExtent l="0" t="0" r="0" b="0"/>
            <wp:docPr id="15" name="Picture 15" descr="https://my.westcottcourses.com/images/homework/planegeometry/planegeometryhw2.2.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my.westcottcourses.com/images/homework/planegeometry/planegeometryhw2.2.12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E6F" w:rsidRPr="00FE5E6F" w:rsidRDefault="00FE5E6F" w:rsidP="00FE5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E6F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E5E6F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E5E6F" w:rsidRPr="00FE5E6F" w:rsidRDefault="00FE5E6F" w:rsidP="00FE5E6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E5E6F">
        <w:rPr>
          <w:rFonts w:ascii="Arial" w:eastAsia="Times New Roman" w:hAnsi="Arial" w:cs="Arial"/>
          <w:color w:val="000000"/>
          <w:sz w:val="24"/>
          <w:szCs w:val="24"/>
        </w:rPr>
        <w:t>13.</w:t>
      </w:r>
      <w:r w:rsidRPr="00FE5E6F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E5E6F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52575" cy="752475"/>
            <wp:effectExtent l="0" t="0" r="9525" b="9525"/>
            <wp:docPr id="14" name="Picture 14" descr="https://my.westcottcourses.com/images/homework/planegeometry/planegeometryhw2.2.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my.westcottcourses.com/images/homework/planegeometry/planegeometryhw2.2.13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E6F" w:rsidRPr="00FE5E6F" w:rsidRDefault="00FE5E6F" w:rsidP="00FE5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E6F">
        <w:rPr>
          <w:rFonts w:ascii="Arial" w:eastAsia="Times New Roman" w:hAnsi="Arial" w:cs="Arial"/>
          <w:color w:val="000000"/>
          <w:sz w:val="24"/>
          <w:szCs w:val="24"/>
        </w:rPr>
        <w:lastRenderedPageBreak/>
        <w:br/>
      </w:r>
      <w:r w:rsidRPr="00FE5E6F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E5E6F" w:rsidRPr="00FE5E6F" w:rsidRDefault="00FE5E6F" w:rsidP="00FE5E6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E5E6F">
        <w:rPr>
          <w:rFonts w:ascii="Arial" w:eastAsia="Times New Roman" w:hAnsi="Arial" w:cs="Arial"/>
          <w:color w:val="000000"/>
          <w:sz w:val="24"/>
          <w:szCs w:val="24"/>
        </w:rPr>
        <w:t>14.</w:t>
      </w:r>
      <w:r w:rsidRPr="00FE5E6F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E5E6F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371600" cy="1104900"/>
            <wp:effectExtent l="0" t="0" r="0" b="0"/>
            <wp:docPr id="13" name="Picture 13" descr="https://my.westcottcourses.com/images/homework/planegeometry/planegeometryhw2.2.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my.westcottcourses.com/images/homework/planegeometry/planegeometryhw2.2.14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E6F" w:rsidRPr="00FE5E6F" w:rsidRDefault="00FE5E6F" w:rsidP="00FE5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E6F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E5E6F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E5E6F" w:rsidRPr="00FE5E6F" w:rsidRDefault="00FE5E6F" w:rsidP="00FE5E6F">
      <w:pPr>
        <w:shd w:val="clear" w:color="auto" w:fill="EDEDED"/>
        <w:spacing w:before="90" w:after="90" w:line="300" w:lineRule="atLeast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</w:rPr>
      </w:pPr>
      <w:r w:rsidRPr="00FE5E6F">
        <w:rPr>
          <w:rFonts w:ascii="Arial" w:eastAsia="Times New Roman" w:hAnsi="Arial" w:cs="Arial"/>
          <w:color w:val="000000"/>
          <w:kern w:val="36"/>
          <w:sz w:val="24"/>
          <w:szCs w:val="24"/>
        </w:rPr>
        <w:t>Find the following:</w:t>
      </w:r>
    </w:p>
    <w:p w:rsidR="00FE5E6F" w:rsidRPr="00FE5E6F" w:rsidRDefault="00FE5E6F" w:rsidP="00FE5E6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E5E6F">
        <w:rPr>
          <w:rFonts w:ascii="Arial" w:eastAsia="Times New Roman" w:hAnsi="Arial" w:cs="Arial"/>
          <w:color w:val="000000"/>
          <w:sz w:val="24"/>
          <w:szCs w:val="24"/>
        </w:rPr>
        <w:t xml:space="preserve">15.A child 4 feet tall stands in line of a shadow cast from the top of the house.   The shadow hits the top of the child's </w:t>
      </w:r>
      <w:proofErr w:type="gramStart"/>
      <w:r w:rsidRPr="00FE5E6F">
        <w:rPr>
          <w:rFonts w:ascii="Arial" w:eastAsia="Times New Roman" w:hAnsi="Arial" w:cs="Arial"/>
          <w:color w:val="000000"/>
          <w:sz w:val="24"/>
          <w:szCs w:val="24"/>
        </w:rPr>
        <w:t>head, and</w:t>
      </w:r>
      <w:proofErr w:type="gramEnd"/>
      <w:r w:rsidRPr="00FE5E6F">
        <w:rPr>
          <w:rFonts w:ascii="Arial" w:eastAsia="Times New Roman" w:hAnsi="Arial" w:cs="Arial"/>
          <w:color w:val="000000"/>
          <w:sz w:val="24"/>
          <w:szCs w:val="24"/>
        </w:rPr>
        <w:t xml:space="preserve"> continues until the shadow ends two feet from the child's shoes.   The distance from the tip of the shadow to the house is 14 feet.</w:t>
      </w:r>
      <w:r w:rsidRPr="00FE5E6F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E5E6F">
        <w:rPr>
          <w:rFonts w:ascii="Arial" w:eastAsia="Times New Roman" w:hAnsi="Arial" w:cs="Arial"/>
          <w:color w:val="000000"/>
          <w:sz w:val="24"/>
          <w:szCs w:val="24"/>
        </w:rPr>
        <w:br/>
        <w:t>Find the height of the house.</w:t>
      </w:r>
    </w:p>
    <w:p w:rsidR="00FE5E6F" w:rsidRPr="00FE5E6F" w:rsidRDefault="00FE5E6F" w:rsidP="00FE5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E6F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E5E6F" w:rsidRPr="00FE5E6F" w:rsidRDefault="00FE5E6F" w:rsidP="00FE5E6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E5E6F">
        <w:rPr>
          <w:rFonts w:ascii="Arial" w:eastAsia="Times New Roman" w:hAnsi="Arial" w:cs="Arial"/>
          <w:color w:val="000000"/>
          <w:sz w:val="24"/>
          <w:szCs w:val="24"/>
        </w:rPr>
        <w:t xml:space="preserve">16.A person 6 feet tall stands in line of a shadow cast from the top of the house.   The shadow hits the top of the person's </w:t>
      </w:r>
      <w:proofErr w:type="gramStart"/>
      <w:r w:rsidRPr="00FE5E6F">
        <w:rPr>
          <w:rFonts w:ascii="Arial" w:eastAsia="Times New Roman" w:hAnsi="Arial" w:cs="Arial"/>
          <w:color w:val="000000"/>
          <w:sz w:val="24"/>
          <w:szCs w:val="24"/>
        </w:rPr>
        <w:t>head, and</w:t>
      </w:r>
      <w:proofErr w:type="gramEnd"/>
      <w:r w:rsidRPr="00FE5E6F">
        <w:rPr>
          <w:rFonts w:ascii="Arial" w:eastAsia="Times New Roman" w:hAnsi="Arial" w:cs="Arial"/>
          <w:color w:val="000000"/>
          <w:sz w:val="24"/>
          <w:szCs w:val="24"/>
        </w:rPr>
        <w:t xml:space="preserve"> continues until the shadow ends three feet from the person's shoes.   The distance from the tip of the shadow to the house is 18 feet.</w:t>
      </w:r>
      <w:r w:rsidRPr="00FE5E6F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E5E6F">
        <w:rPr>
          <w:rFonts w:ascii="Arial" w:eastAsia="Times New Roman" w:hAnsi="Arial" w:cs="Arial"/>
          <w:color w:val="000000"/>
          <w:sz w:val="24"/>
          <w:szCs w:val="24"/>
        </w:rPr>
        <w:br/>
        <w:t>Find the height of the house.</w:t>
      </w:r>
    </w:p>
    <w:p w:rsidR="00FE5E6F" w:rsidRPr="00FE5E6F" w:rsidRDefault="00FE5E6F" w:rsidP="00FE5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E6F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E5E6F" w:rsidRPr="00FE5E6F" w:rsidRDefault="00FE5E6F" w:rsidP="00FE5E6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E5E6F">
        <w:rPr>
          <w:rFonts w:ascii="Arial" w:eastAsia="Times New Roman" w:hAnsi="Arial" w:cs="Arial"/>
          <w:color w:val="000000"/>
          <w:sz w:val="24"/>
          <w:szCs w:val="24"/>
        </w:rPr>
        <w:t xml:space="preserve">17.A large tree is in Nancy's front yard and she would like to know its height.   She notices a light ray from the top of the tree to the ground.   The end of the light ray is 50 feet from the base of the tree.   Nancy places a </w:t>
      </w:r>
      <w:proofErr w:type="gramStart"/>
      <w:r w:rsidRPr="00FE5E6F">
        <w:rPr>
          <w:rFonts w:ascii="Arial" w:eastAsia="Times New Roman" w:hAnsi="Arial" w:cs="Arial"/>
          <w:color w:val="000000"/>
          <w:sz w:val="24"/>
          <w:szCs w:val="24"/>
        </w:rPr>
        <w:t>two foot</w:t>
      </w:r>
      <w:proofErr w:type="gramEnd"/>
      <w:r w:rsidRPr="00FE5E6F">
        <w:rPr>
          <w:rFonts w:ascii="Arial" w:eastAsia="Times New Roman" w:hAnsi="Arial" w:cs="Arial"/>
          <w:color w:val="000000"/>
          <w:sz w:val="24"/>
          <w:szCs w:val="24"/>
        </w:rPr>
        <w:t xml:space="preserve"> stick so that it's in line with the light ray and the ground.   She measures and finds the spot where the stick intersects the light ray and the ground is 4 feet from the point where the light ray strikes the ground.</w:t>
      </w:r>
      <w:r w:rsidRPr="00FE5E6F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E5E6F">
        <w:rPr>
          <w:rFonts w:ascii="Arial" w:eastAsia="Times New Roman" w:hAnsi="Arial" w:cs="Arial"/>
          <w:color w:val="000000"/>
          <w:sz w:val="24"/>
          <w:szCs w:val="24"/>
        </w:rPr>
        <w:br/>
        <w:t>Find the height of the tree.</w:t>
      </w:r>
    </w:p>
    <w:p w:rsidR="00FE5E6F" w:rsidRPr="00FE5E6F" w:rsidRDefault="00FE5E6F" w:rsidP="00FE5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E6F">
        <w:rPr>
          <w:rFonts w:ascii="Arial" w:eastAsia="Times New Roman" w:hAnsi="Arial" w:cs="Arial"/>
          <w:color w:val="000000"/>
          <w:sz w:val="24"/>
          <w:szCs w:val="24"/>
        </w:rPr>
        <w:lastRenderedPageBreak/>
        <w:br/>
      </w:r>
    </w:p>
    <w:p w:rsidR="00FE5E6F" w:rsidRPr="00FE5E6F" w:rsidRDefault="00FE5E6F" w:rsidP="00FE5E6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E5E6F">
        <w:rPr>
          <w:rFonts w:ascii="Arial" w:eastAsia="Times New Roman" w:hAnsi="Arial" w:cs="Arial"/>
          <w:color w:val="000000"/>
          <w:sz w:val="24"/>
          <w:szCs w:val="24"/>
        </w:rPr>
        <w:t xml:space="preserve">18.A large tree is in Nancy's front yard and she would like to know its height.   She notices a light ray from the top of the tree to the ground.   The end of the light ray is 55 feet from the base of the tree.   Nancy places a </w:t>
      </w:r>
      <w:proofErr w:type="gramStart"/>
      <w:r w:rsidRPr="00FE5E6F">
        <w:rPr>
          <w:rFonts w:ascii="Arial" w:eastAsia="Times New Roman" w:hAnsi="Arial" w:cs="Arial"/>
          <w:color w:val="000000"/>
          <w:sz w:val="24"/>
          <w:szCs w:val="24"/>
        </w:rPr>
        <w:t>three foot</w:t>
      </w:r>
      <w:proofErr w:type="gramEnd"/>
      <w:r w:rsidRPr="00FE5E6F">
        <w:rPr>
          <w:rFonts w:ascii="Arial" w:eastAsia="Times New Roman" w:hAnsi="Arial" w:cs="Arial"/>
          <w:color w:val="000000"/>
          <w:sz w:val="24"/>
          <w:szCs w:val="24"/>
        </w:rPr>
        <w:t xml:space="preserve"> stick so that it's in line with the light ray and the ground.   She measures and finds the spot where the stick intersects the light ray and the ground is 6 feet from the point where the light ray strikes the ground.</w:t>
      </w:r>
      <w:r w:rsidRPr="00FE5E6F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E5E6F">
        <w:rPr>
          <w:rFonts w:ascii="Arial" w:eastAsia="Times New Roman" w:hAnsi="Arial" w:cs="Arial"/>
          <w:color w:val="000000"/>
          <w:sz w:val="24"/>
          <w:szCs w:val="24"/>
        </w:rPr>
        <w:br/>
        <w:t>Find the height of the tree.</w:t>
      </w:r>
    </w:p>
    <w:p w:rsidR="00FE5E6F" w:rsidRPr="00FE5E6F" w:rsidRDefault="00FE5E6F" w:rsidP="00FE5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E6F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E5E6F" w:rsidRPr="00FE5E6F" w:rsidRDefault="00FE5E6F" w:rsidP="00FE5E6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E5E6F">
        <w:rPr>
          <w:rFonts w:ascii="Arial" w:eastAsia="Times New Roman" w:hAnsi="Arial" w:cs="Arial"/>
          <w:color w:val="000000"/>
          <w:sz w:val="24"/>
          <w:szCs w:val="24"/>
        </w:rPr>
        <w:t>19.Mary wants to find the height of a tree.   She places a mirror on the ground 8 feet from the tree.   She then stands where she can see the top of the tree in the mirror.   Mary is 1 foot from the mirror and her eyes are 5 feet above the ground.   A light ray forms the same angle with the mirror as its reflection.</w:t>
      </w:r>
      <w:r w:rsidRPr="00FE5E6F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E5E6F">
        <w:rPr>
          <w:rFonts w:ascii="Arial" w:eastAsia="Times New Roman" w:hAnsi="Arial" w:cs="Arial"/>
          <w:color w:val="000000"/>
          <w:sz w:val="24"/>
          <w:szCs w:val="24"/>
        </w:rPr>
        <w:br/>
        <w:t>Find the height of the tree.</w:t>
      </w:r>
    </w:p>
    <w:p w:rsidR="00FE5E6F" w:rsidRPr="00FE5E6F" w:rsidRDefault="00FE5E6F" w:rsidP="00FE5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E6F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E5E6F" w:rsidRPr="00FE5E6F" w:rsidRDefault="00FE5E6F" w:rsidP="00FE5E6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E5E6F">
        <w:rPr>
          <w:rFonts w:ascii="Arial" w:eastAsia="Times New Roman" w:hAnsi="Arial" w:cs="Arial"/>
          <w:color w:val="000000"/>
          <w:sz w:val="24"/>
          <w:szCs w:val="24"/>
        </w:rPr>
        <w:t>20.Mary wants to find the height of a tree.   She places a mirror on the ground 9 feet from the tree.   She then stands where she can see the top of the tree in the mirror.   Mary is 2 foot from the mirror and her eyes are 6 feet above the ground.   A light ray forms the same angle with the mirror as its reflection.</w:t>
      </w:r>
      <w:r w:rsidRPr="00FE5E6F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E5E6F">
        <w:rPr>
          <w:rFonts w:ascii="Arial" w:eastAsia="Times New Roman" w:hAnsi="Arial" w:cs="Arial"/>
          <w:color w:val="000000"/>
          <w:sz w:val="24"/>
          <w:szCs w:val="24"/>
        </w:rPr>
        <w:br/>
        <w:t>Find the height of the tree.</w:t>
      </w:r>
    </w:p>
    <w:p w:rsidR="00FE5E6F" w:rsidRPr="00FE5E6F" w:rsidRDefault="00FE5E6F" w:rsidP="00FE5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E6F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E5E6F" w:rsidRPr="00FE5E6F" w:rsidRDefault="00FE5E6F" w:rsidP="00FE5E6F">
      <w:pPr>
        <w:shd w:val="clear" w:color="auto" w:fill="EDEDED"/>
        <w:spacing w:before="90" w:after="90" w:line="300" w:lineRule="atLeast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</w:rPr>
      </w:pPr>
      <w:r w:rsidRPr="00FE5E6F">
        <w:rPr>
          <w:rFonts w:ascii="Arial" w:eastAsia="Times New Roman" w:hAnsi="Arial" w:cs="Arial"/>
          <w:color w:val="000000"/>
          <w:kern w:val="36"/>
          <w:sz w:val="24"/>
          <w:szCs w:val="24"/>
        </w:rPr>
        <w:t>Find x, assume the triangles are similar.:</w:t>
      </w:r>
    </w:p>
    <w:p w:rsidR="00FE5E6F" w:rsidRPr="00FE5E6F" w:rsidRDefault="00FE5E6F" w:rsidP="00FE5E6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E5E6F">
        <w:rPr>
          <w:rFonts w:ascii="Arial" w:eastAsia="Times New Roman" w:hAnsi="Arial" w:cs="Arial"/>
          <w:color w:val="000000"/>
          <w:sz w:val="24"/>
          <w:szCs w:val="24"/>
        </w:rPr>
        <w:t>21.</w:t>
      </w:r>
      <w:r w:rsidRPr="00FE5E6F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E5E6F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428750" cy="990600"/>
            <wp:effectExtent l="0" t="0" r="0" b="0"/>
            <wp:docPr id="12" name="Picture 12" descr="https://my.westcottcourses.com/images/homework/planegeometry/planegeometryhw2.2.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my.westcottcourses.com/images/homework/planegeometry/planegeometryhw2.2.21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E6F" w:rsidRPr="00FE5E6F" w:rsidRDefault="00FE5E6F" w:rsidP="00FE5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E6F">
        <w:rPr>
          <w:rFonts w:ascii="Arial" w:eastAsia="Times New Roman" w:hAnsi="Arial" w:cs="Arial"/>
          <w:color w:val="000000"/>
          <w:sz w:val="24"/>
          <w:szCs w:val="24"/>
        </w:rPr>
        <w:lastRenderedPageBreak/>
        <w:br/>
      </w:r>
      <w:r w:rsidRPr="00FE5E6F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E5E6F" w:rsidRPr="00FE5E6F" w:rsidRDefault="00FE5E6F" w:rsidP="00FE5E6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E5E6F">
        <w:rPr>
          <w:rFonts w:ascii="Arial" w:eastAsia="Times New Roman" w:hAnsi="Arial" w:cs="Arial"/>
          <w:color w:val="000000"/>
          <w:sz w:val="24"/>
          <w:szCs w:val="24"/>
        </w:rPr>
        <w:t>22.</w:t>
      </w:r>
      <w:r w:rsidRPr="00FE5E6F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E5E6F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428750" cy="1000125"/>
            <wp:effectExtent l="0" t="0" r="0" b="9525"/>
            <wp:docPr id="11" name="Picture 11" descr="https://my.westcottcourses.com/images/homework/planegeometry/planegeometryhw2.2.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my.westcottcourses.com/images/homework/planegeometry/planegeometryhw2.2.22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E6F" w:rsidRPr="00FE5E6F" w:rsidRDefault="00FE5E6F" w:rsidP="00FE5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E6F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E5E6F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E5E6F" w:rsidRPr="00FE5E6F" w:rsidRDefault="00FE5E6F" w:rsidP="00FE5E6F">
      <w:pPr>
        <w:shd w:val="clear" w:color="auto" w:fill="EDEDED"/>
        <w:spacing w:before="90" w:after="90" w:line="300" w:lineRule="atLeast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</w:rPr>
      </w:pPr>
      <w:r w:rsidRPr="00FE5E6F">
        <w:rPr>
          <w:rFonts w:ascii="Arial" w:eastAsia="Times New Roman" w:hAnsi="Arial" w:cs="Arial"/>
          <w:color w:val="000000"/>
          <w:kern w:val="36"/>
          <w:sz w:val="24"/>
          <w:szCs w:val="24"/>
        </w:rPr>
        <w:t>Prove the following:</w:t>
      </w:r>
    </w:p>
    <w:p w:rsidR="00FE5E6F" w:rsidRPr="00FE5E6F" w:rsidRDefault="00FE5E6F" w:rsidP="00FE5E6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E5E6F">
        <w:rPr>
          <w:rFonts w:ascii="Arial" w:eastAsia="Times New Roman" w:hAnsi="Arial" w:cs="Arial"/>
          <w:color w:val="000000"/>
          <w:sz w:val="24"/>
          <w:szCs w:val="24"/>
        </w:rPr>
        <w:t>23.Prove theorem 2.1.2 using similar triangles:</w:t>
      </w:r>
      <w:r w:rsidRPr="00FE5E6F">
        <w:rPr>
          <w:rFonts w:ascii="Arial" w:eastAsia="Times New Roman" w:hAnsi="Arial" w:cs="Arial"/>
          <w:color w:val="000000"/>
          <w:sz w:val="24"/>
          <w:szCs w:val="24"/>
        </w:rPr>
        <w:br/>
        <w:t>If the mid-segment is drawn in a triangle, then it is parallel to the side that is not included in the mid-segment.</w:t>
      </w:r>
    </w:p>
    <w:p w:rsidR="00FE5E6F" w:rsidRPr="00FE5E6F" w:rsidRDefault="00FE5E6F" w:rsidP="00FE5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E6F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E5E6F" w:rsidRPr="00FE5E6F" w:rsidRDefault="00FE5E6F" w:rsidP="00FE5E6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E5E6F">
        <w:rPr>
          <w:rFonts w:ascii="Arial" w:eastAsia="Times New Roman" w:hAnsi="Arial" w:cs="Arial"/>
          <w:color w:val="000000"/>
          <w:sz w:val="24"/>
          <w:szCs w:val="24"/>
        </w:rPr>
        <w:t>24.Prove theorem 2.1.3 using similar triangles:</w:t>
      </w:r>
      <w:r w:rsidRPr="00FE5E6F">
        <w:rPr>
          <w:rFonts w:ascii="Arial" w:eastAsia="Times New Roman" w:hAnsi="Arial" w:cs="Arial"/>
          <w:color w:val="000000"/>
          <w:sz w:val="24"/>
          <w:szCs w:val="24"/>
        </w:rPr>
        <w:br/>
        <w:t>If the mid-segment is drawn in a triangle, then it is half the length of the side not included in the mid-segment.</w:t>
      </w:r>
    </w:p>
    <w:p w:rsidR="00FE5E6F" w:rsidRPr="00FE5E6F" w:rsidRDefault="00FE5E6F" w:rsidP="00FE5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E6F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E5E6F" w:rsidRPr="00FE5E6F" w:rsidRDefault="00FE5E6F" w:rsidP="00FE5E6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E5E6F">
        <w:rPr>
          <w:rFonts w:ascii="Arial" w:eastAsia="Times New Roman" w:hAnsi="Arial" w:cs="Arial"/>
          <w:color w:val="000000"/>
          <w:sz w:val="24"/>
          <w:szCs w:val="24"/>
        </w:rPr>
        <w:t>25.Given:   </w:t>
      </w:r>
      <w:del w:id="0" w:author="Unknown">
        <w:r w:rsidRPr="00FE5E6F">
          <w:rPr>
            <w:rFonts w:ascii="Arial" w:eastAsia="Times New Roman" w:hAnsi="Arial" w:cs="Arial"/>
            <w:color w:val="000000"/>
            <w:sz w:val="24"/>
            <w:szCs w:val="24"/>
          </w:rPr>
          <w:delText>AB</w:delText>
        </w:r>
      </w:del>
      <w:r w:rsidRPr="00FE5E6F">
        <w:rPr>
          <w:rFonts w:ascii="Arial" w:eastAsia="Times New Roman" w:hAnsi="Arial" w:cs="Arial"/>
          <w:color w:val="000000"/>
          <w:sz w:val="24"/>
          <w:szCs w:val="24"/>
        </w:rPr>
        <w:t> || </w:t>
      </w:r>
      <w:del w:id="1" w:author="Unknown">
        <w:r w:rsidRPr="00FE5E6F">
          <w:rPr>
            <w:rFonts w:ascii="Arial" w:eastAsia="Times New Roman" w:hAnsi="Arial" w:cs="Arial"/>
            <w:color w:val="000000"/>
            <w:sz w:val="24"/>
            <w:szCs w:val="24"/>
          </w:rPr>
          <w:delText>CD</w:delText>
        </w:r>
      </w:del>
      <w:r w:rsidRPr="00FE5E6F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E5E6F">
        <w:rPr>
          <w:rFonts w:ascii="Arial" w:eastAsia="Times New Roman" w:hAnsi="Arial" w:cs="Arial"/>
          <w:color w:val="000000"/>
          <w:sz w:val="24"/>
          <w:szCs w:val="24"/>
        </w:rPr>
        <w:br/>
        <w:t>Prove:   </w:t>
      </w:r>
      <w:r w:rsidRPr="00FE5E6F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14300" cy="133350"/>
            <wp:effectExtent l="0" t="0" r="0" b="0"/>
            <wp:docPr id="10" name="Picture 10" descr="https://my.westcottcourses.com/images/common/triang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my.westcottcourses.com/images/common/triangle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5E6F">
        <w:rPr>
          <w:rFonts w:ascii="Arial" w:eastAsia="Times New Roman" w:hAnsi="Arial" w:cs="Arial"/>
          <w:color w:val="000000"/>
          <w:sz w:val="24"/>
          <w:szCs w:val="24"/>
        </w:rPr>
        <w:t>AEB </w:t>
      </w:r>
      <w:r w:rsidRPr="00FE5E6F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04775" cy="47625"/>
            <wp:effectExtent l="0" t="0" r="9525" b="9525"/>
            <wp:docPr id="9" name="Picture 9" descr="https://my.westcottcourses.com/images/common/similar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my.westcottcourses.com/images/common/similar14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5E6F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FE5E6F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14300" cy="133350"/>
            <wp:effectExtent l="0" t="0" r="0" b="0"/>
            <wp:docPr id="8" name="Picture 8" descr="https://my.westcottcourses.com/images/common/triang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my.westcottcourses.com/images/common/triangle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5E6F">
        <w:rPr>
          <w:rFonts w:ascii="Arial" w:eastAsia="Times New Roman" w:hAnsi="Arial" w:cs="Arial"/>
          <w:color w:val="000000"/>
          <w:sz w:val="24"/>
          <w:szCs w:val="24"/>
        </w:rPr>
        <w:t>DEC</w:t>
      </w:r>
      <w:r w:rsidRPr="00FE5E6F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E5E6F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E5E6F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676400" cy="1057275"/>
            <wp:effectExtent l="0" t="0" r="0" b="9525"/>
            <wp:docPr id="7" name="Picture 7" descr="https://my.westcottcourses.com/images/homework/planegeometry/planegeometryhw2.2.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my.westcottcourses.com/images/homework/planegeometry/planegeometryhw2.2.25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E6F" w:rsidRPr="00FE5E6F" w:rsidRDefault="00FE5E6F" w:rsidP="00FE5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E6F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E5E6F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E5E6F" w:rsidRPr="00FE5E6F" w:rsidRDefault="00FE5E6F" w:rsidP="00FE5E6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E5E6F">
        <w:rPr>
          <w:rFonts w:ascii="Arial" w:eastAsia="Times New Roman" w:hAnsi="Arial" w:cs="Arial"/>
          <w:color w:val="000000"/>
          <w:sz w:val="24"/>
          <w:szCs w:val="24"/>
        </w:rPr>
        <w:lastRenderedPageBreak/>
        <w:t>26.Given:   </w:t>
      </w:r>
      <w:del w:id="2" w:author="Unknown">
        <w:r w:rsidRPr="00FE5E6F">
          <w:rPr>
            <w:rFonts w:ascii="Arial" w:eastAsia="Times New Roman" w:hAnsi="Arial" w:cs="Arial"/>
            <w:color w:val="000000"/>
            <w:sz w:val="24"/>
            <w:szCs w:val="24"/>
          </w:rPr>
          <w:delText>AB</w:delText>
        </w:r>
      </w:del>
      <w:r w:rsidRPr="00FE5E6F">
        <w:rPr>
          <w:rFonts w:ascii="Arial" w:eastAsia="Times New Roman" w:hAnsi="Arial" w:cs="Arial"/>
          <w:color w:val="000000"/>
          <w:sz w:val="24"/>
          <w:szCs w:val="24"/>
        </w:rPr>
        <w:t> || </w:t>
      </w:r>
      <w:del w:id="3" w:author="Unknown">
        <w:r w:rsidRPr="00FE5E6F">
          <w:rPr>
            <w:rFonts w:ascii="Arial" w:eastAsia="Times New Roman" w:hAnsi="Arial" w:cs="Arial"/>
            <w:color w:val="000000"/>
            <w:sz w:val="24"/>
            <w:szCs w:val="24"/>
          </w:rPr>
          <w:delText>CD</w:delText>
        </w:r>
      </w:del>
      <w:r w:rsidRPr="00FE5E6F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E5E6F">
        <w:rPr>
          <w:rFonts w:ascii="Arial" w:eastAsia="Times New Roman" w:hAnsi="Arial" w:cs="Arial"/>
          <w:color w:val="000000"/>
          <w:sz w:val="24"/>
          <w:szCs w:val="24"/>
        </w:rPr>
        <w:br/>
        <w:t>Prove:   </w:t>
      </w:r>
      <w:r w:rsidRPr="00FE5E6F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14300" cy="133350"/>
            <wp:effectExtent l="0" t="0" r="0" b="0"/>
            <wp:docPr id="6" name="Picture 6" descr="https://my.westcottcourses.com/images/common/triang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my.westcottcourses.com/images/common/triangle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5E6F">
        <w:rPr>
          <w:rFonts w:ascii="Arial" w:eastAsia="Times New Roman" w:hAnsi="Arial" w:cs="Arial"/>
          <w:color w:val="000000"/>
          <w:sz w:val="24"/>
          <w:szCs w:val="24"/>
        </w:rPr>
        <w:t>ABE </w:t>
      </w:r>
      <w:r w:rsidRPr="00FE5E6F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95250" cy="47625"/>
            <wp:effectExtent l="0" t="0" r="0" b="9525"/>
            <wp:docPr id="5" name="Picture 5" descr="https://my.westcottcourses.com/images/common/similar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my.westcottcourses.com/images/common/similar16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5E6F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FE5E6F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14300" cy="133350"/>
            <wp:effectExtent l="0" t="0" r="0" b="0"/>
            <wp:docPr id="4" name="Picture 4" descr="https://my.westcottcourses.com/images/common/triang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my.westcottcourses.com/images/common/triangle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5E6F">
        <w:rPr>
          <w:rFonts w:ascii="Arial" w:eastAsia="Times New Roman" w:hAnsi="Arial" w:cs="Arial"/>
          <w:color w:val="000000"/>
          <w:sz w:val="24"/>
          <w:szCs w:val="24"/>
        </w:rPr>
        <w:t>CDE</w:t>
      </w:r>
      <w:r w:rsidRPr="00FE5E6F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E5E6F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E5E6F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52575" cy="1000125"/>
            <wp:effectExtent l="0" t="0" r="9525" b="9525"/>
            <wp:docPr id="3" name="Picture 3" descr="https://my.westcottcourses.com/images/homework/planegeometry/planegeometryhw2.2.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my.westcottcourses.com/images/homework/planegeometry/planegeometryhw2.2.26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E6F" w:rsidRPr="00FE5E6F" w:rsidRDefault="00FE5E6F" w:rsidP="00FE5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E6F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E5E6F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E5E6F" w:rsidRPr="00FE5E6F" w:rsidRDefault="00FE5E6F" w:rsidP="00FE5E6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E5E6F">
        <w:rPr>
          <w:rFonts w:ascii="Arial" w:eastAsia="Times New Roman" w:hAnsi="Arial" w:cs="Arial"/>
          <w:color w:val="000000"/>
          <w:sz w:val="24"/>
          <w:szCs w:val="24"/>
        </w:rPr>
        <w:t>27.Given:   BA</w:t>
      </w:r>
      <w:r w:rsidRPr="00FE5E6F">
        <w:rPr>
          <w:rFonts w:ascii="Arial" w:eastAsia="Times New Roman" w:hAnsi="Arial" w:cs="Arial"/>
          <w:color w:val="000000"/>
          <w:sz w:val="24"/>
          <w:szCs w:val="24"/>
        </w:rPr>
        <w:br/>
      </w:r>
      <w:del w:id="4" w:author="Unknown">
        <w:r w:rsidRPr="00FE5E6F">
          <w:rPr>
            <w:rFonts w:ascii="Arial" w:eastAsia="Times New Roman" w:hAnsi="Arial" w:cs="Arial"/>
            <w:color w:val="000000"/>
            <w:sz w:val="24"/>
            <w:szCs w:val="24"/>
          </w:rPr>
          <w:delText> CB </w:delText>
        </w:r>
      </w:del>
      <w:r w:rsidRPr="00FE5E6F">
        <w:rPr>
          <w:rFonts w:ascii="Arial" w:eastAsia="Times New Roman" w:hAnsi="Arial" w:cs="Arial"/>
          <w:color w:val="000000"/>
          <w:sz w:val="24"/>
          <w:szCs w:val="24"/>
        </w:rPr>
        <w:t> = DE</w:t>
      </w:r>
      <w:r w:rsidRPr="00FE5E6F">
        <w:rPr>
          <w:rFonts w:ascii="Arial" w:eastAsia="Times New Roman" w:hAnsi="Arial" w:cs="Arial"/>
          <w:color w:val="000000"/>
          <w:sz w:val="24"/>
          <w:szCs w:val="24"/>
        </w:rPr>
        <w:br/>
      </w:r>
      <w:del w:id="5" w:author="Unknown">
        <w:r w:rsidRPr="00FE5E6F">
          <w:rPr>
            <w:rFonts w:ascii="Arial" w:eastAsia="Times New Roman" w:hAnsi="Arial" w:cs="Arial"/>
            <w:color w:val="000000"/>
            <w:sz w:val="24"/>
            <w:szCs w:val="24"/>
          </w:rPr>
          <w:delText> CD </w:delText>
        </w:r>
      </w:del>
      <w:r w:rsidRPr="00FE5E6F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E5E6F">
        <w:rPr>
          <w:rFonts w:ascii="Arial" w:eastAsia="Times New Roman" w:hAnsi="Arial" w:cs="Arial"/>
          <w:color w:val="000000"/>
          <w:sz w:val="24"/>
          <w:szCs w:val="24"/>
        </w:rPr>
        <w:br/>
        <w:t>Prove:   </w:t>
      </w:r>
      <w:del w:id="6" w:author="Unknown">
        <w:r w:rsidRPr="00FE5E6F">
          <w:rPr>
            <w:rFonts w:ascii="Arial" w:eastAsia="Times New Roman" w:hAnsi="Arial" w:cs="Arial"/>
            <w:color w:val="000000"/>
            <w:sz w:val="24"/>
            <w:szCs w:val="24"/>
          </w:rPr>
          <w:delText>BD</w:delText>
        </w:r>
      </w:del>
      <w:r w:rsidRPr="00FE5E6F">
        <w:rPr>
          <w:rFonts w:ascii="Arial" w:eastAsia="Times New Roman" w:hAnsi="Arial" w:cs="Arial"/>
          <w:color w:val="000000"/>
          <w:sz w:val="24"/>
          <w:szCs w:val="24"/>
        </w:rPr>
        <w:t> || </w:t>
      </w:r>
      <w:del w:id="7" w:author="Unknown">
        <w:r w:rsidRPr="00FE5E6F">
          <w:rPr>
            <w:rFonts w:ascii="Arial" w:eastAsia="Times New Roman" w:hAnsi="Arial" w:cs="Arial"/>
            <w:color w:val="000000"/>
            <w:sz w:val="24"/>
            <w:szCs w:val="24"/>
          </w:rPr>
          <w:delText>AE</w:delText>
        </w:r>
      </w:del>
      <w:r w:rsidRPr="00FE5E6F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E5E6F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E5E6F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447800" cy="1419225"/>
            <wp:effectExtent l="0" t="0" r="0" b="9525"/>
            <wp:docPr id="2" name="Picture 2" descr="https://my.westcottcourses.com/images/homework/planegeometry/planegeometryhw2.2.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my.westcottcourses.com/images/homework/planegeometry/planegeometryhw2.2.27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E6F" w:rsidRPr="00FE5E6F" w:rsidRDefault="00FE5E6F" w:rsidP="00FE5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E6F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E5E6F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E5E6F" w:rsidRPr="00FE5E6F" w:rsidRDefault="00FE5E6F" w:rsidP="00FE5E6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E5E6F">
        <w:rPr>
          <w:rFonts w:ascii="Arial" w:eastAsia="Times New Roman" w:hAnsi="Arial" w:cs="Arial"/>
          <w:color w:val="000000"/>
          <w:sz w:val="24"/>
          <w:szCs w:val="24"/>
        </w:rPr>
        <w:t>28.Given:   </w:t>
      </w:r>
      <w:del w:id="8" w:author="Unknown">
        <w:r w:rsidRPr="00FE5E6F">
          <w:rPr>
            <w:rFonts w:ascii="Arial" w:eastAsia="Times New Roman" w:hAnsi="Arial" w:cs="Arial"/>
            <w:color w:val="000000"/>
            <w:sz w:val="24"/>
            <w:szCs w:val="24"/>
          </w:rPr>
          <w:delText>BD</w:delText>
        </w:r>
      </w:del>
      <w:r w:rsidRPr="00FE5E6F">
        <w:rPr>
          <w:rFonts w:ascii="Arial" w:eastAsia="Times New Roman" w:hAnsi="Arial" w:cs="Arial"/>
          <w:color w:val="000000"/>
          <w:sz w:val="24"/>
          <w:szCs w:val="24"/>
        </w:rPr>
        <w:t> || </w:t>
      </w:r>
      <w:del w:id="9" w:author="Unknown">
        <w:r w:rsidRPr="00FE5E6F">
          <w:rPr>
            <w:rFonts w:ascii="Arial" w:eastAsia="Times New Roman" w:hAnsi="Arial" w:cs="Arial"/>
            <w:color w:val="000000"/>
            <w:sz w:val="24"/>
            <w:szCs w:val="24"/>
          </w:rPr>
          <w:delText>AE</w:delText>
        </w:r>
      </w:del>
      <w:r w:rsidRPr="00FE5E6F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E5E6F">
        <w:rPr>
          <w:rFonts w:ascii="Arial" w:eastAsia="Times New Roman" w:hAnsi="Arial" w:cs="Arial"/>
          <w:color w:val="000000"/>
          <w:sz w:val="24"/>
          <w:szCs w:val="24"/>
        </w:rPr>
        <w:br/>
        <w:t>Prove:   BA</w:t>
      </w:r>
      <w:r w:rsidRPr="00FE5E6F">
        <w:rPr>
          <w:rFonts w:ascii="Arial" w:eastAsia="Times New Roman" w:hAnsi="Arial" w:cs="Arial"/>
          <w:color w:val="000000"/>
          <w:sz w:val="24"/>
          <w:szCs w:val="24"/>
        </w:rPr>
        <w:br/>
      </w:r>
      <w:del w:id="10" w:author="Unknown">
        <w:r w:rsidRPr="00FE5E6F">
          <w:rPr>
            <w:rFonts w:ascii="Arial" w:eastAsia="Times New Roman" w:hAnsi="Arial" w:cs="Arial"/>
            <w:color w:val="000000"/>
            <w:sz w:val="24"/>
            <w:szCs w:val="24"/>
          </w:rPr>
          <w:delText> CB </w:delText>
        </w:r>
      </w:del>
      <w:r w:rsidRPr="00FE5E6F">
        <w:rPr>
          <w:rFonts w:ascii="Arial" w:eastAsia="Times New Roman" w:hAnsi="Arial" w:cs="Arial"/>
          <w:color w:val="000000"/>
          <w:sz w:val="24"/>
          <w:szCs w:val="24"/>
        </w:rPr>
        <w:t> = DE</w:t>
      </w:r>
      <w:r w:rsidRPr="00FE5E6F">
        <w:rPr>
          <w:rFonts w:ascii="Arial" w:eastAsia="Times New Roman" w:hAnsi="Arial" w:cs="Arial"/>
          <w:color w:val="000000"/>
          <w:sz w:val="24"/>
          <w:szCs w:val="24"/>
        </w:rPr>
        <w:br/>
      </w:r>
      <w:del w:id="11" w:author="Unknown">
        <w:r w:rsidRPr="00FE5E6F">
          <w:rPr>
            <w:rFonts w:ascii="Arial" w:eastAsia="Times New Roman" w:hAnsi="Arial" w:cs="Arial"/>
            <w:color w:val="000000"/>
            <w:sz w:val="24"/>
            <w:szCs w:val="24"/>
          </w:rPr>
          <w:delText> CD </w:delText>
        </w:r>
      </w:del>
      <w:r w:rsidRPr="00FE5E6F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E5E6F">
        <w:rPr>
          <w:rFonts w:ascii="Arial" w:eastAsia="Times New Roman" w:hAnsi="Arial" w:cs="Arial"/>
          <w:color w:val="000000"/>
          <w:sz w:val="24"/>
          <w:szCs w:val="24"/>
        </w:rPr>
        <w:lastRenderedPageBreak/>
        <w:br/>
      </w:r>
      <w:r w:rsidRPr="00FE5E6F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447800" cy="1419225"/>
            <wp:effectExtent l="0" t="0" r="0" b="9525"/>
            <wp:docPr id="1" name="Picture 1" descr="https://my.westcottcourses.com/images/homework/planegeometry/planegeometryhw2.2.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my.westcottcourses.com/images/homework/planegeometry/planegeometryhw2.2.27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99A" w:rsidRDefault="00FE5E6F">
      <w:bookmarkStart w:id="12" w:name="_GoBack"/>
      <w:bookmarkEnd w:id="12"/>
    </w:p>
    <w:sectPr w:rsidR="005A0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E6F"/>
    <w:rsid w:val="001749A0"/>
    <w:rsid w:val="006907D0"/>
    <w:rsid w:val="00C52CA9"/>
    <w:rsid w:val="00CF3A77"/>
    <w:rsid w:val="00DE6296"/>
    <w:rsid w:val="00FE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9BCA10-C42D-4AF4-973F-990ECEDDB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5E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E6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E5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raction">
    <w:name w:val="fraction"/>
    <w:basedOn w:val="DefaultParagraphFont"/>
    <w:rsid w:val="00FE5E6F"/>
  </w:style>
  <w:style w:type="paragraph" w:styleId="BalloonText">
    <w:name w:val="Balloon Text"/>
    <w:basedOn w:val="Normal"/>
    <w:link w:val="BalloonTextChar"/>
    <w:uiPriority w:val="99"/>
    <w:semiHidden/>
    <w:unhideWhenUsed/>
    <w:rsid w:val="00FE5E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E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7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Lewis</dc:creator>
  <cp:keywords/>
  <dc:description/>
  <cp:lastModifiedBy>Shaun Lewis</cp:lastModifiedBy>
  <cp:revision>1</cp:revision>
  <dcterms:created xsi:type="dcterms:W3CDTF">2020-01-18T01:19:00Z</dcterms:created>
  <dcterms:modified xsi:type="dcterms:W3CDTF">2020-01-18T01:21:00Z</dcterms:modified>
</cp:coreProperties>
</file>