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104" w:rsidRDefault="00246104" w:rsidP="00246104">
      <w:pPr>
        <w:pStyle w:val="Heading1"/>
        <w:shd w:val="clear" w:color="auto" w:fill="EDEDED"/>
        <w:spacing w:before="90" w:beforeAutospacing="0" w:after="90" w:afterAutospacing="0" w:line="30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Find the following:</w:t>
      </w:r>
    </w:p>
    <w:p w:rsidR="00246104" w:rsidRDefault="00246104" w:rsidP="00246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1.If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100" name="Picture 100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ABC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99" name="Picture 99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98" name="Picture 98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DEF, name the corresponding sides.</w:t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 If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97" name="Picture 97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STU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96" name="Picture 96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95" name="Picture 95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VWX, name the corresponding sides.</w:t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3.If   </w:t>
      </w:r>
      <w:del w:id="0" w:author="Unknown">
        <w:r>
          <w:rPr>
            <w:rFonts w:ascii="Arial" w:hAnsi="Arial" w:cs="Arial"/>
            <w:color w:val="000000"/>
          </w:rPr>
          <w:delText>CD</w:delText>
        </w:r>
      </w:del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94" name="Picture 94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del w:id="1" w:author="Unknown">
        <w:r>
          <w:rPr>
            <w:rFonts w:ascii="Arial" w:hAnsi="Arial" w:cs="Arial"/>
            <w:color w:val="000000"/>
          </w:rPr>
          <w:delText>HG</w:delText>
        </w:r>
      </w:del>
      <w:r>
        <w:rPr>
          <w:rFonts w:ascii="Arial" w:hAnsi="Arial" w:cs="Arial"/>
          <w:color w:val="000000"/>
        </w:rPr>
        <w:t>,   </w:t>
      </w:r>
      <w:del w:id="2" w:author="Unknown">
        <w:r>
          <w:rPr>
            <w:rFonts w:ascii="Arial" w:hAnsi="Arial" w:cs="Arial"/>
            <w:color w:val="000000"/>
          </w:rPr>
          <w:delText>ED</w:delText>
        </w:r>
      </w:del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93" name="Picture 93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del w:id="3" w:author="Unknown">
        <w:r>
          <w:rPr>
            <w:rFonts w:ascii="Arial" w:hAnsi="Arial" w:cs="Arial"/>
            <w:color w:val="000000"/>
          </w:rPr>
          <w:delText>FG</w:delText>
        </w:r>
      </w:del>
      <w:r>
        <w:rPr>
          <w:rFonts w:ascii="Arial" w:hAnsi="Arial" w:cs="Arial"/>
          <w:color w:val="000000"/>
        </w:rPr>
        <w:t>   and   </w:t>
      </w:r>
      <w:del w:id="4" w:author="Unknown">
        <w:r>
          <w:rPr>
            <w:rFonts w:ascii="Arial" w:hAnsi="Arial" w:cs="Arial"/>
            <w:color w:val="000000"/>
          </w:rPr>
          <w:delText>CE</w:delText>
        </w:r>
      </w:del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92" name="Picture 92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del w:id="5" w:author="Unknown">
        <w:r>
          <w:rPr>
            <w:rFonts w:ascii="Arial" w:hAnsi="Arial" w:cs="Arial"/>
            <w:color w:val="000000"/>
          </w:rPr>
          <w:delText>HF</w:delText>
        </w:r>
      </w:del>
      <w:r>
        <w:rPr>
          <w:rFonts w:ascii="Arial" w:hAnsi="Arial" w:cs="Arial"/>
          <w:color w:val="000000"/>
        </w:rPr>
        <w:t>,   find the congruent triangles.</w:t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4.If   </w:t>
      </w:r>
      <w:del w:id="6" w:author="Unknown">
        <w:r>
          <w:rPr>
            <w:rFonts w:ascii="Arial" w:hAnsi="Arial" w:cs="Arial"/>
            <w:color w:val="000000"/>
          </w:rPr>
          <w:delText>XY</w:delText>
        </w:r>
      </w:del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91" name="Picture 91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del w:id="7" w:author="Unknown">
        <w:r>
          <w:rPr>
            <w:rFonts w:ascii="Arial" w:hAnsi="Arial" w:cs="Arial"/>
            <w:color w:val="000000"/>
          </w:rPr>
          <w:delText>LM</w:delText>
        </w:r>
      </w:del>
      <w:r>
        <w:rPr>
          <w:rFonts w:ascii="Arial" w:hAnsi="Arial" w:cs="Arial"/>
          <w:color w:val="000000"/>
        </w:rPr>
        <w:t>,   </w:t>
      </w:r>
      <w:del w:id="8" w:author="Unknown">
        <w:r>
          <w:rPr>
            <w:rFonts w:ascii="Arial" w:hAnsi="Arial" w:cs="Arial"/>
            <w:color w:val="000000"/>
          </w:rPr>
          <w:delText>ZY</w:delText>
        </w:r>
      </w:del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90" name="Picture 90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del w:id="9" w:author="Unknown">
        <w:r>
          <w:rPr>
            <w:rFonts w:ascii="Arial" w:hAnsi="Arial" w:cs="Arial"/>
            <w:color w:val="000000"/>
          </w:rPr>
          <w:delText>NM</w:delText>
        </w:r>
      </w:del>
      <w:r>
        <w:rPr>
          <w:rFonts w:ascii="Arial" w:hAnsi="Arial" w:cs="Arial"/>
          <w:color w:val="000000"/>
        </w:rPr>
        <w:t>   and   </w:t>
      </w:r>
      <w:del w:id="10" w:author="Unknown">
        <w:r>
          <w:rPr>
            <w:rFonts w:ascii="Arial" w:hAnsi="Arial" w:cs="Arial"/>
            <w:color w:val="000000"/>
          </w:rPr>
          <w:delText>XZ</w:delText>
        </w:r>
      </w:del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89" name="Picture 89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del w:id="11" w:author="Unknown">
        <w:r>
          <w:rPr>
            <w:rFonts w:ascii="Arial" w:hAnsi="Arial" w:cs="Arial"/>
            <w:color w:val="000000"/>
          </w:rPr>
          <w:delText>LN</w:delText>
        </w:r>
      </w:del>
      <w:r>
        <w:rPr>
          <w:rFonts w:ascii="Arial" w:hAnsi="Arial" w:cs="Arial"/>
          <w:color w:val="000000"/>
        </w:rPr>
        <w:t>,   find the congruent triangles.</w:t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5.Which angles are congruent if  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88" name="Picture 88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ABC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87" name="Picture 87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86" name="Picture 86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DEF?</w:t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6.Which angles are congruent if  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85" name="Picture 85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RST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84" name="Picture 84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83" name="Picture 83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XYZ?</w:t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Heading1"/>
        <w:shd w:val="clear" w:color="auto" w:fill="EDEDED"/>
        <w:spacing w:before="90" w:beforeAutospacing="0" w:after="90" w:afterAutospacing="0" w:line="30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Determine if the following triangles are congruent.</w:t>
      </w:r>
      <w:r>
        <w:rPr>
          <w:rFonts w:ascii="Arial" w:hAnsi="Arial" w:cs="Arial"/>
          <w:b w:val="0"/>
          <w:bCs w:val="0"/>
          <w:color w:val="000000"/>
          <w:sz w:val="24"/>
          <w:szCs w:val="24"/>
        </w:rPr>
        <w:br/>
        <w:t>If the triangles are congruent, identify the property that shows congruency.</w:t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7.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667000" cy="657225"/>
            <wp:effectExtent l="0" t="0" r="0" b="9525"/>
            <wp:docPr id="82" name="Picture 82" descr="https://my.westcottcourses.com/images/homework/planegeometry/planegeometryhw2.3.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y.westcottcourses.com/images/homework/planegeometry/planegeometryhw2.3.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8.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628900" cy="657225"/>
            <wp:effectExtent l="0" t="0" r="0" b="9525"/>
            <wp:docPr id="81" name="Picture 81" descr="https://my.westcottcourses.com/images/homework/planegeometry/planegeometryhw2.3.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y.westcottcourses.com/images/homework/planegeometry/planegeometryhw2.3.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9.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571750" cy="609600"/>
            <wp:effectExtent l="0" t="0" r="0" b="0"/>
            <wp:docPr id="80" name="Picture 80" descr="https://my.westcottcourses.com/images/homework/planegeometry/planegeometryhw2.3.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y.westcottcourses.com/images/homework/planegeometry/planegeometryhw2.3.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10.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000125" cy="1000125"/>
            <wp:effectExtent l="0" t="0" r="9525" b="9525"/>
            <wp:docPr id="79" name="Picture 79" descr="https://my.westcottcourses.com/images/homework/planegeometry/planegeometryhw2.3.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y.westcottcourses.com/images/homework/planegeometry/planegeometryhw2.3.1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11.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400175" cy="609600"/>
            <wp:effectExtent l="0" t="0" r="9525" b="0"/>
            <wp:docPr id="78" name="Picture 78" descr="https://my.westcottcourses.com/images/homework/planegeometry/planegeometryhw2.3.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y.westcottcourses.com/images/homework/planegeometry/planegeometryhw2.3.1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12.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276350" cy="1038225"/>
            <wp:effectExtent l="0" t="0" r="0" b="9525"/>
            <wp:docPr id="77" name="Picture 77" descr="https://my.westcottcourses.com/images/homework/planegeometry/planegeometryhw2.3.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y.westcottcourses.com/images/homework/planegeometry/planegeometryhw2.3.1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13.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695450" cy="600075"/>
            <wp:effectExtent l="0" t="0" r="0" b="9525"/>
            <wp:docPr id="76" name="Picture 76" descr="https://my.westcottcourses.com/images/homework/planegeometry/planegeometryhw2.3.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y.westcottcourses.com/images/homework/planegeometry/planegeometryhw2.3.13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14.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447800" cy="876300"/>
            <wp:effectExtent l="0" t="0" r="0" b="0"/>
            <wp:docPr id="75" name="Picture 75" descr="https://my.westcottcourses.com/images/homework/planegeometry/planegeometryhw2.3.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y.westcottcourses.com/images/homework/planegeometry/planegeometryhw2.3.14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15.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704975" cy="600075"/>
            <wp:effectExtent l="0" t="0" r="9525" b="9525"/>
            <wp:docPr id="74" name="Picture 74" descr="https://my.westcottcourses.com/images/homework/planegeometry/planegeometryhw2.3.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y.westcottcourses.com/images/homework/planegeometry/planegeometryhw2.3.15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16.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857375" cy="1143000"/>
            <wp:effectExtent l="0" t="0" r="9525" b="0"/>
            <wp:docPr id="73" name="Picture 73" descr="https://my.westcottcourses.com/images/homework/planegeometry/planegeometryhw2.3.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y.westcottcourses.com/images/homework/planegeometry/planegeometryhw2.3.16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17.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419225" cy="504825"/>
            <wp:effectExtent l="0" t="0" r="9525" b="9525"/>
            <wp:docPr id="72" name="Picture 72" descr="https://my.westcottcourses.com/images/homework/planegeometry/planegeometryhw2.3.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y.westcottcourses.com/images/homework/planegeometry/planegeometryhw2.3.17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18.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190750" cy="781050"/>
            <wp:effectExtent l="0" t="0" r="0" b="0"/>
            <wp:docPr id="71" name="Picture 71" descr="https://my.westcottcourses.com/images/homework/planegeometry/planegeometryhw2.3.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y.westcottcourses.com/images/homework/planegeometry/planegeometryhw2.3.18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067050" cy="714375"/>
            <wp:effectExtent l="0" t="0" r="0" b="9525"/>
            <wp:docPr id="70" name="Picture 70" descr="https://my.westcottcourses.com/images/homework/planegeometry/planegeometryhw2.3.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y.westcottcourses.com/images/homework/planegeometry/planegeometryhw2.3.19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20.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857250" cy="1028700"/>
            <wp:effectExtent l="0" t="0" r="0" b="0"/>
            <wp:docPr id="69" name="Picture 69" descr="https://my.westcottcourses.com/images/homework/planegeometry/planegeometryhw2.3.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y.westcottcourses.com/images/homework/planegeometry/planegeometryhw2.3.20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Heading1"/>
        <w:shd w:val="clear" w:color="auto" w:fill="EDEDED"/>
        <w:spacing w:before="90" w:beforeAutospacing="0" w:after="90" w:afterAutospacing="0" w:line="300" w:lineRule="atLeast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>Prove the following:</w:t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21.Prove Theorem 2.2.2:</w:t>
      </w:r>
      <w:r>
        <w:rPr>
          <w:rFonts w:ascii="Arial" w:hAnsi="Arial" w:cs="Arial"/>
          <w:color w:val="000000"/>
        </w:rPr>
        <w:br/>
        <w:t>The ratio of the lengths of corresponding sides of two triangles are equal if and only if the triangles are similar.</w:t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22.Prove Theorem 2.2.3:</w:t>
      </w:r>
      <w:r>
        <w:rPr>
          <w:rFonts w:ascii="Arial" w:hAnsi="Arial" w:cs="Arial"/>
          <w:color w:val="000000"/>
        </w:rPr>
        <w:br/>
        <w:t>If two ratios of the lengths of corresponding sides of two triangles are equal and the included angles are congruent, then the triangles are similar.</w:t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23.Prove Theorem 2.2.1:</w:t>
      </w:r>
      <w:r>
        <w:rPr>
          <w:rFonts w:ascii="Arial" w:hAnsi="Arial" w:cs="Arial"/>
          <w:color w:val="000000"/>
        </w:rPr>
        <w:br/>
        <w:t>Two triangles are similar if and only if at least two sets of corresponding angles are congruent.</w:t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24.Given:   </w:t>
      </w:r>
      <w:del w:id="12" w:author="Unknown">
        <w:r>
          <w:rPr>
            <w:rFonts w:ascii="Arial" w:hAnsi="Arial" w:cs="Arial"/>
            <w:color w:val="000000"/>
          </w:rPr>
          <w:delText>AB</w:delText>
        </w:r>
      </w:del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68" name="Picture 68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del w:id="13" w:author="Unknown">
        <w:r>
          <w:rPr>
            <w:rFonts w:ascii="Arial" w:hAnsi="Arial" w:cs="Arial"/>
            <w:color w:val="000000"/>
          </w:rPr>
          <w:delText>ED</w:delText>
        </w:r>
      </w:del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 </w:t>
      </w:r>
      <w:del w:id="14" w:author="Unknown">
        <w:r>
          <w:rPr>
            <w:rFonts w:ascii="Arial" w:hAnsi="Arial" w:cs="Arial"/>
            <w:color w:val="000000"/>
          </w:rPr>
          <w:delText>AC</w:delText>
        </w:r>
      </w:del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67" name="Picture 67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del w:id="15" w:author="Unknown">
        <w:r>
          <w:rPr>
            <w:rFonts w:ascii="Arial" w:hAnsi="Arial" w:cs="Arial"/>
            <w:color w:val="000000"/>
          </w:rPr>
          <w:delText>EC</w:delText>
        </w:r>
      </w:del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 C is the midpoint of </w:t>
      </w:r>
      <w:del w:id="16" w:author="Unknown">
        <w:r>
          <w:rPr>
            <w:rFonts w:ascii="Arial" w:hAnsi="Arial" w:cs="Arial"/>
            <w:color w:val="000000"/>
          </w:rPr>
          <w:delText>BD.</w:delText>
        </w:r>
      </w:del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Prove:  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66" name="Picture 66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ABC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65" name="Picture 65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64" name="Picture 64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EDC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743075" cy="1343025"/>
            <wp:effectExtent l="0" t="0" r="9525" b="9525"/>
            <wp:docPr id="63" name="Picture 63" descr="https://my.westcottcourses.com/images/homework/planegeometry/planegeometryhw2.3.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y.westcottcourses.com/images/homework/planegeometry/planegeometryhw2.3.24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25.Given:  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62" name="Picture 62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B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61" name="Picture 61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60" name="Picture 6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59" name="Picture 5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1 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58" name="Picture 58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57" name="Picture 57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2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 </w:t>
      </w:r>
      <w:del w:id="17" w:author="Unknown">
        <w:r>
          <w:rPr>
            <w:rFonts w:ascii="Arial" w:hAnsi="Arial" w:cs="Arial"/>
            <w:color w:val="000000"/>
          </w:rPr>
          <w:delText>BD</w:delText>
        </w:r>
      </w:del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56" name="Picture 56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del w:id="18" w:author="Unknown">
        <w:r>
          <w:rPr>
            <w:rFonts w:ascii="Arial" w:hAnsi="Arial" w:cs="Arial"/>
            <w:color w:val="000000"/>
          </w:rPr>
          <w:delText>CE</w:delText>
        </w:r>
      </w:del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Prove:  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55" name="Picture 55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ABD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54" name="Picture 54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53" name="Picture 53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FEC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476500" cy="1419225"/>
            <wp:effectExtent l="0" t="0" r="0" b="9525"/>
            <wp:docPr id="52" name="Picture 52" descr="https://my.westcottcourses.com/images/homework/planegeometry/planegeometryhw2.3.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my.westcottcourses.com/images/homework/planegeometry/planegeometryhw2.3.25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26.Given:  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51" name="Picture 51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B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50" name="Picture 50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49" name="Picture 4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48" name="Picture 4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2 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47" name="Picture 47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46" name="Picture 46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 </w:t>
      </w:r>
      <w:del w:id="19" w:author="Unknown">
        <w:r>
          <w:rPr>
            <w:rFonts w:ascii="Arial" w:hAnsi="Arial" w:cs="Arial"/>
            <w:color w:val="000000"/>
          </w:rPr>
          <w:delText>BC</w:delText>
        </w:r>
      </w:del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45" name="Picture 45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del w:id="20" w:author="Unknown">
        <w:r>
          <w:rPr>
            <w:rFonts w:ascii="Arial" w:hAnsi="Arial" w:cs="Arial"/>
            <w:color w:val="000000"/>
          </w:rPr>
          <w:delText>DE</w:delText>
        </w:r>
      </w:del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Prove:  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44" name="Picture 44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ABD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43" name="Picture 43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42" name="Picture 42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AEC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924050" cy="1285875"/>
            <wp:effectExtent l="0" t="0" r="0" b="9525"/>
            <wp:docPr id="41" name="Picture 41" descr="https://my.westcottcourses.com/images/homework/planegeometry/planegeometryhw2.3.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my.westcottcourses.com/images/homework/planegeometry/planegeometryhw2.3.26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27.Given:   C is the midpoint of </w:t>
      </w:r>
      <w:del w:id="21" w:author="Unknown">
        <w:r>
          <w:rPr>
            <w:rFonts w:ascii="Arial" w:hAnsi="Arial" w:cs="Arial"/>
            <w:color w:val="000000"/>
          </w:rPr>
          <w:delText>BE</w:delText>
        </w:r>
      </w:del>
      <w:r>
        <w:rPr>
          <w:rFonts w:ascii="Arial" w:hAnsi="Arial" w:cs="Arial"/>
          <w:color w:val="000000"/>
        </w:rPr>
        <w:br/>
        <w:t>    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40" name="Picture 4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B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39" name="Picture 39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38" name="Picture 38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E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Prove:  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37" name="Picture 37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BCA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36" name="Picture 36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4300" cy="133350"/>
            <wp:effectExtent l="0" t="0" r="0" b="0"/>
            <wp:docPr id="35" name="Picture 35" descr="https://my.westcottcourses.com/images/common/triang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my.westcottcourses.com/images/common/triangl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ECD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009775" cy="1476375"/>
            <wp:effectExtent l="0" t="0" r="9525" b="9525"/>
            <wp:docPr id="34" name="Picture 34" descr="https://my.westcottcourses.com/images/homework/planegeometry/planegeometryhw2.3.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my.westcottcourses.com/images/homework/planegeometry/planegeometryhw2.3.27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28.Given:   </w:t>
      </w:r>
      <w:del w:id="22" w:author="Unknown">
        <w:r>
          <w:rPr>
            <w:rFonts w:ascii="Arial" w:hAnsi="Arial" w:cs="Arial"/>
            <w:color w:val="000000"/>
          </w:rPr>
          <w:delText>DE</w:delText>
        </w:r>
      </w:del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33" name="Picture 33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del w:id="23" w:author="Unknown">
        <w:r>
          <w:rPr>
            <w:rFonts w:ascii="Arial" w:hAnsi="Arial" w:cs="Arial"/>
            <w:color w:val="000000"/>
          </w:rPr>
          <w:delText>BC</w:delText>
        </w:r>
      </w:del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 </w:t>
      </w:r>
      <w:del w:id="24" w:author="Unknown">
        <w:r>
          <w:rPr>
            <w:rFonts w:ascii="Arial" w:hAnsi="Arial" w:cs="Arial"/>
            <w:color w:val="000000"/>
          </w:rPr>
          <w:delText>DB</w:delText>
        </w:r>
      </w:del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32" name="Picture 32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del w:id="25" w:author="Unknown">
        <w:r>
          <w:rPr>
            <w:rFonts w:ascii="Arial" w:hAnsi="Arial" w:cs="Arial"/>
            <w:color w:val="000000"/>
          </w:rPr>
          <w:delText>CE</w:delText>
        </w:r>
      </w:del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Prove:   </w:t>
      </w:r>
      <w:del w:id="26" w:author="Unknown">
        <w:r>
          <w:rPr>
            <w:rFonts w:ascii="Arial" w:hAnsi="Arial" w:cs="Arial"/>
            <w:color w:val="000000"/>
          </w:rPr>
          <w:delText>AC</w:delText>
        </w:r>
      </w:del>
      <w:r>
        <w:rPr>
          <w:rFonts w:ascii="Arial" w:hAnsi="Arial" w:cs="Arial"/>
          <w:color w:val="000000"/>
        </w:rPr>
        <w:t> || </w:t>
      </w:r>
      <w:del w:id="27" w:author="Unknown">
        <w:r>
          <w:rPr>
            <w:rFonts w:ascii="Arial" w:hAnsi="Arial" w:cs="Arial"/>
            <w:color w:val="000000"/>
          </w:rPr>
          <w:delText>DF</w:delText>
        </w:r>
      </w:del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lastRenderedPageBreak/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562225" cy="1752600"/>
            <wp:effectExtent l="0" t="0" r="9525" b="0"/>
            <wp:docPr id="31" name="Picture 31" descr="https://my.westcottcourses.com/images/homework/planegeometry/planegeometryhw2.3.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my.westcottcourses.com/images/homework/planegeometry/planegeometryhw2.3.28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29.Given:  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30" name="Picture 30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Q and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52400" cy="152400"/>
            <wp:effectExtent l="0" t="0" r="0" b="0"/>
            <wp:docPr id="29" name="Picture 29" descr="https://my.westcottcourses.com/images/common/angleNOar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my.westcottcourses.com/images/common/angleNOarc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S are right angles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     </w:t>
      </w:r>
      <w:del w:id="28" w:author="Unknown">
        <w:r>
          <w:rPr>
            <w:rFonts w:ascii="Arial" w:hAnsi="Arial" w:cs="Arial"/>
            <w:color w:val="000000"/>
          </w:rPr>
          <w:delText>RQ</w:delText>
        </w:r>
      </w:del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76200" cy="85725"/>
            <wp:effectExtent l="0" t="0" r="0" b="9525"/>
            <wp:docPr id="28" name="Picture 28" descr="https://my.westcottcourses.com/images/common/congr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my.westcottcourses.com/images/common/congruence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</w:rPr>
        <w:t> </w:t>
      </w:r>
      <w:del w:id="29" w:author="Unknown">
        <w:r>
          <w:rPr>
            <w:rFonts w:ascii="Arial" w:hAnsi="Arial" w:cs="Arial"/>
            <w:color w:val="000000"/>
          </w:rPr>
          <w:delText>SP</w:delText>
        </w:r>
      </w:del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Prove:   </w:t>
      </w:r>
      <w:del w:id="30" w:author="Unknown">
        <w:r>
          <w:rPr>
            <w:rFonts w:ascii="Arial" w:hAnsi="Arial" w:cs="Arial"/>
            <w:color w:val="000000"/>
          </w:rPr>
          <w:delText>PQ</w:delText>
        </w:r>
      </w:del>
      <w:r>
        <w:rPr>
          <w:rFonts w:ascii="Arial" w:hAnsi="Arial" w:cs="Arial"/>
          <w:color w:val="000000"/>
        </w:rPr>
        <w:t> || </w:t>
      </w:r>
      <w:del w:id="31" w:author="Unknown">
        <w:r>
          <w:rPr>
            <w:rFonts w:ascii="Arial" w:hAnsi="Arial" w:cs="Arial"/>
            <w:color w:val="000000"/>
          </w:rPr>
          <w:delText>SR</w:delText>
        </w:r>
      </w:del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171575" cy="1171575"/>
            <wp:effectExtent l="0" t="0" r="9525" b="9525"/>
            <wp:docPr id="27" name="Picture 27" descr="https://my.westcottcourses.com/images/homework/planegeometry/planegeometryhw2.3.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s://my.westcottcourses.com/images/homework/planegeometry/planegeometryhw2.3.29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30.Explain why the following is true:</w:t>
      </w:r>
      <w:r>
        <w:rPr>
          <w:rFonts w:ascii="Arial" w:hAnsi="Arial" w:cs="Arial"/>
          <w:color w:val="000000"/>
        </w:rPr>
        <w:br/>
        <w:t>If two triangles are congruent, then they are similar.</w:t>
      </w:r>
    </w:p>
    <w:p w:rsidR="00246104" w:rsidRDefault="00246104" w:rsidP="0024610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</w:rPr>
        <w:br/>
      </w:r>
    </w:p>
    <w:p w:rsidR="00246104" w:rsidRDefault="00246104" w:rsidP="00246104">
      <w:pPr>
        <w:pStyle w:val="NormalWeb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31.Explain why the following is true:</w:t>
      </w:r>
      <w:r>
        <w:rPr>
          <w:rFonts w:ascii="Arial" w:hAnsi="Arial" w:cs="Arial"/>
          <w:color w:val="000000"/>
        </w:rPr>
        <w:br/>
        <w:t>If two triangles are similar, then they may not be congruent.</w:t>
      </w:r>
    </w:p>
    <w:p w:rsidR="005A099A" w:rsidRPr="00246104" w:rsidRDefault="00246104" w:rsidP="00246104">
      <w:bookmarkStart w:id="32" w:name="_GoBack"/>
      <w:bookmarkEnd w:id="32"/>
    </w:p>
    <w:sectPr w:rsidR="005A099A" w:rsidRPr="0024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6F"/>
    <w:rsid w:val="001749A0"/>
    <w:rsid w:val="00246104"/>
    <w:rsid w:val="006907D0"/>
    <w:rsid w:val="00C52CA9"/>
    <w:rsid w:val="00CF3A77"/>
    <w:rsid w:val="00DE6296"/>
    <w:rsid w:val="00F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BCA10-C42D-4AF4-973F-990ECEDD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5E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E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5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raction">
    <w:name w:val="fraction"/>
    <w:basedOn w:val="DefaultParagraphFont"/>
    <w:rsid w:val="00FE5E6F"/>
  </w:style>
  <w:style w:type="paragraph" w:styleId="BalloonText">
    <w:name w:val="Balloon Text"/>
    <w:basedOn w:val="Normal"/>
    <w:link w:val="BalloonTextChar"/>
    <w:uiPriority w:val="99"/>
    <w:semiHidden/>
    <w:unhideWhenUsed/>
    <w:rsid w:val="00FE5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E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7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Lewis</dc:creator>
  <cp:keywords/>
  <dc:description/>
  <cp:lastModifiedBy>Shaun Lewis</cp:lastModifiedBy>
  <cp:revision>2</cp:revision>
  <dcterms:created xsi:type="dcterms:W3CDTF">2020-01-19T15:35:00Z</dcterms:created>
  <dcterms:modified xsi:type="dcterms:W3CDTF">2020-01-19T15:35:00Z</dcterms:modified>
</cp:coreProperties>
</file>