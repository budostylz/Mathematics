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1.Draw the following on the triangle below.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38275" cy="1066800"/>
            <wp:effectExtent l="0" t="0" r="9525" b="0"/>
            <wp:docPr id="16" name="Picture 16" descr="https://my.westcottcourses.com/images/homework/planegeometry/planegeometryhw2.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westcottcourses.com/images/homework/planegeometry/planegeometryhw2.1.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344BF9">
        <w:rPr>
          <w:rFonts w:ascii="Arial" w:eastAsia="Times New Roman" w:hAnsi="Arial" w:cs="Arial"/>
          <w:color w:val="000000"/>
          <w:sz w:val="24"/>
          <w:szCs w:val="24"/>
        </w:rPr>
        <w:t xml:space="preserve">a)   </w:t>
      </w:r>
      <w:proofErr w:type="gramEnd"/>
      <w:r w:rsidRPr="00344BF9">
        <w:rPr>
          <w:rFonts w:ascii="Arial" w:eastAsia="Times New Roman" w:hAnsi="Arial" w:cs="Arial"/>
          <w:color w:val="000000"/>
          <w:sz w:val="24"/>
          <w:szCs w:val="24"/>
        </w:rPr>
        <w:t>Perpendicular Bisector from segment </w:t>
      </w:r>
      <w:del w:id="0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b)   Angle bisector from vertex A.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c)   Median from vertex A.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d)   Altitude from vertex A.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e)   Mid-Segment parallel to line segment </w:t>
      </w:r>
      <w:del w:id="1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2.Draw the following on the triangle below.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57325" cy="1162050"/>
            <wp:effectExtent l="0" t="0" r="9525" b="0"/>
            <wp:docPr id="15" name="Picture 15" descr="https://my.westcottcourses.com/images/homework/planegeometry/planegeometryhw2.1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westcottcourses.com/images/homework/planegeometry/planegeometryhw2.1.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344BF9">
        <w:rPr>
          <w:rFonts w:ascii="Arial" w:eastAsia="Times New Roman" w:hAnsi="Arial" w:cs="Arial"/>
          <w:color w:val="000000"/>
          <w:sz w:val="24"/>
          <w:szCs w:val="24"/>
        </w:rPr>
        <w:t xml:space="preserve">a)   </w:t>
      </w:r>
      <w:proofErr w:type="gramEnd"/>
      <w:r w:rsidRPr="00344BF9">
        <w:rPr>
          <w:rFonts w:ascii="Arial" w:eastAsia="Times New Roman" w:hAnsi="Arial" w:cs="Arial"/>
          <w:color w:val="000000"/>
          <w:sz w:val="24"/>
          <w:szCs w:val="24"/>
        </w:rPr>
        <w:t>Perpendicular Bisector from segment </w:t>
      </w:r>
      <w:del w:id="2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b)   Angle bisector from vertex A.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c)   Median from vertex A.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d)   Altitude from vertex A.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e)   Mid-Segment parallel to line segment </w:t>
      </w:r>
      <w:del w:id="3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kern w:val="36"/>
          <w:sz w:val="24"/>
          <w:szCs w:val="24"/>
        </w:rPr>
        <w:lastRenderedPageBreak/>
        <w:t>For problems #3 - #16, determine if the segment </w:t>
      </w:r>
      <w:del w:id="4" w:author="Unknown">
        <w:r w:rsidRPr="00344BF9">
          <w:rPr>
            <w:rFonts w:ascii="Arial" w:eastAsia="Times New Roman" w:hAnsi="Arial" w:cs="Arial"/>
            <w:color w:val="000000"/>
            <w:kern w:val="36"/>
            <w:sz w:val="24"/>
            <w:szCs w:val="24"/>
          </w:rPr>
          <w:delText>AB</w:delText>
        </w:r>
      </w:del>
      <w:r w:rsidRPr="00344BF9">
        <w:rPr>
          <w:rFonts w:ascii="Arial" w:eastAsia="Times New Roman" w:hAnsi="Arial" w:cs="Arial"/>
          <w:color w:val="000000"/>
          <w:kern w:val="36"/>
          <w:sz w:val="24"/>
          <w:szCs w:val="24"/>
        </w:rPr>
        <w:t> is:   a perpendicular bisector, angle bisector, median, altitude or mid-segment</w:t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19200" cy="1247775"/>
            <wp:effectExtent l="0" t="0" r="0" b="9525"/>
            <wp:docPr id="14" name="Picture 14" descr="https://my.westcottcourses.com/images/homework/planegeometry/planegeometryhw2.1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westcottcourses.com/images/homework/planegeometry/planegeometryhw2.1.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00150" cy="1228725"/>
            <wp:effectExtent l="0" t="0" r="0" b="9525"/>
            <wp:docPr id="13" name="Picture 13" descr="https://my.westcottcourses.com/images/homework/planegeometry/planegeometryhw2.1.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.westcottcourses.com/images/homework/planegeometry/planegeometryhw2.1.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5.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00150" cy="1228725"/>
            <wp:effectExtent l="0" t="0" r="0" b="9525"/>
            <wp:docPr id="12" name="Picture 12" descr="https://my.westcottcourses.com/images/homework/planegeometry/planegeometryhw2.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.westcottcourses.com/images/homework/planegeometry/planegeometryhw2.1.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lastRenderedPageBreak/>
        <w:t>6.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657225" cy="1219200"/>
            <wp:effectExtent l="0" t="0" r="9525" b="0"/>
            <wp:docPr id="11" name="Picture 11" descr="https://my.westcottcourses.com/images/homework/planegeometry/planegeometryhw2.1.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y.westcottcourses.com/images/homework/planegeometry/planegeometryhw2.1.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7.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133600" cy="1171575"/>
            <wp:effectExtent l="0" t="0" r="0" b="9525"/>
            <wp:docPr id="10" name="Picture 10" descr="https://my.westcottcourses.com/images/homework/planegeometry/planegeometryhw2.1.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y.westcottcourses.com/images/homework/planegeometry/planegeometryhw2.1.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8.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28775" cy="1514475"/>
            <wp:effectExtent l="0" t="0" r="9525" b="9525"/>
            <wp:docPr id="9" name="Picture 9" descr="https://my.westcottcourses.com/images/homework/planegeometry/planegeometryhw2.1.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.westcottcourses.com/images/homework/planegeometry/planegeometryhw2.1.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lastRenderedPageBreak/>
        <w:t>9.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85875" cy="1323975"/>
            <wp:effectExtent l="0" t="0" r="9525" b="9525"/>
            <wp:docPr id="8" name="Picture 8" descr="https://my.westcottcourses.com/images/homework/planegeometry/planegeometryhw2.1.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y.westcottcourses.com/images/homework/planegeometry/planegeometryhw2.1.9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10.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28700" cy="1581150"/>
            <wp:effectExtent l="0" t="0" r="0" b="0"/>
            <wp:docPr id="7" name="Picture 7" descr="https://my.westcottcourses.com/images/homework/planegeometry/planegeometryhw2.1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y.westcottcourses.com/images/homework/planegeometry/planegeometryhw2.1.1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11.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85900" cy="1400175"/>
            <wp:effectExtent l="0" t="0" r="0" b="9525"/>
            <wp:docPr id="6" name="Picture 6" descr="https://my.westcottcourses.com/images/homework/planegeometry/planegeometryhw2.1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y.westcottcourses.com/images/homework/planegeometry/planegeometryhw2.1.1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lastRenderedPageBreak/>
        <w:t>12.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52550" cy="1219200"/>
            <wp:effectExtent l="0" t="0" r="0" b="0"/>
            <wp:docPr id="5" name="Picture 5" descr="https://my.westcottcourses.com/images/homework/planegeometry/planegeometryhw2.1.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y.westcottcourses.com/images/homework/planegeometry/planegeometryhw2.1.1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13.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95550" cy="1314450"/>
            <wp:effectExtent l="0" t="0" r="0" b="0"/>
            <wp:docPr id="4" name="Picture 4" descr="https://my.westcottcourses.com/images/homework/planegeometry/planegeometryhw2.1.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y.westcottcourses.com/images/homework/planegeometry/planegeometryhw2.1.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14.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28700" cy="1285875"/>
            <wp:effectExtent l="0" t="0" r="0" b="9525"/>
            <wp:docPr id="3" name="Picture 3" descr="https://my.westcottcourses.com/images/homework/planegeometry/planegeometryhw2.1.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y.westcottcourses.com/images/homework/planegeometry/planegeometryhw2.1.1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lastRenderedPageBreak/>
        <w:t>15.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24025" cy="1666875"/>
            <wp:effectExtent l="0" t="0" r="9525" b="9525"/>
            <wp:docPr id="2" name="Picture 2" descr="https://my.westcottcourses.com/images/homework/planegeometry/planegeometryhw2.1.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y.westcottcourses.com/images/homework/planegeometry/planegeometryhw2.1.15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16.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1333500" cy="1028700"/>
            <wp:effectExtent l="0" t="0" r="0" b="0"/>
            <wp:docPr id="1" name="Picture 1" descr="https://my.westcottcourses.com/images/homework/planegeometry/planegeometryhw2.1.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y.westcottcourses.com/images/homework/planegeometry/planegeometryhw2.1.16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kern w:val="36"/>
          <w:sz w:val="24"/>
          <w:szCs w:val="24"/>
        </w:rPr>
        <w:t>Find the following:</w:t>
      </w:r>
    </w:p>
    <w:p w:rsidR="00344BF9" w:rsidRPr="00344BF9" w:rsidRDefault="00344BF9" w:rsidP="00344BF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 xml:space="preserve">17.Given </w:t>
      </w:r>
      <w:proofErr w:type="gramStart"/>
      <w:r w:rsidRPr="00344BF9">
        <w:rPr>
          <w:rFonts w:ascii="Arial" w:eastAsia="Times New Roman" w:hAnsi="Arial" w:cs="Arial"/>
          <w:color w:val="000000"/>
          <w:sz w:val="24"/>
          <w:szCs w:val="24"/>
        </w:rPr>
        <w:t>A(</w:t>
      </w:r>
      <w:proofErr w:type="gramEnd"/>
      <w:r w:rsidRPr="00344BF9">
        <w:rPr>
          <w:rFonts w:ascii="Arial" w:eastAsia="Times New Roman" w:hAnsi="Arial" w:cs="Arial"/>
          <w:color w:val="000000"/>
          <w:sz w:val="24"/>
          <w:szCs w:val="24"/>
        </w:rPr>
        <w:t>-5, 10), B(8, 7) and C(-4, -8) are vertices of triangle ABC, find the following: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a.   What are the coordinates of K, if </w:t>
      </w:r>
      <w:del w:id="5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CK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is a median of triangle ABC?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b.   What is the slope of </w:t>
      </w:r>
      <w:del w:id="6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CL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44BF9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spellEnd"/>
      <w:r w:rsidRPr="00344BF9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7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CL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is the altitude from vertex 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c.   Point N on </w:t>
      </w:r>
      <w:del w:id="8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has coordinates </w:t>
      </w:r>
      <w:r w:rsidRPr="00344BF9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9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15 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, 20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10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3  </w:delText>
        </w:r>
      </w:del>
      <w:r w:rsidRPr="00344BF9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.   Is </w:t>
      </w:r>
      <w:del w:id="11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NA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an altitude of triangle ABC?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d.   Point N on </w:t>
      </w:r>
      <w:del w:id="12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has coordinates </w:t>
      </w:r>
      <w:r w:rsidRPr="00344BF9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180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13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41  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, 102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14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41  </w:delText>
        </w:r>
      </w:del>
      <w:r w:rsidRPr="00344BF9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.   Is </w:t>
      </w:r>
      <w:del w:id="15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NA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an altitude of triangle ABC?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 xml:space="preserve">18.Given </w:t>
      </w:r>
      <w:proofErr w:type="gramStart"/>
      <w:r w:rsidRPr="00344BF9">
        <w:rPr>
          <w:rFonts w:ascii="Arial" w:eastAsia="Times New Roman" w:hAnsi="Arial" w:cs="Arial"/>
          <w:color w:val="000000"/>
          <w:sz w:val="24"/>
          <w:szCs w:val="24"/>
        </w:rPr>
        <w:t>A(</w:t>
      </w:r>
      <w:proofErr w:type="gramEnd"/>
      <w:r w:rsidRPr="00344BF9">
        <w:rPr>
          <w:rFonts w:ascii="Arial" w:eastAsia="Times New Roman" w:hAnsi="Arial" w:cs="Arial"/>
          <w:color w:val="000000"/>
          <w:sz w:val="24"/>
          <w:szCs w:val="24"/>
        </w:rPr>
        <w:t>-8, 7), B(6, 13) and C(-3, -11) are vertices of triangle ABC, find the following: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a.   What are the coordinates of K, if </w:t>
      </w:r>
      <w:del w:id="16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CK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is a median of triangle ABC?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b.   What is the slope of </w:t>
      </w:r>
      <w:del w:id="17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CL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344BF9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spellEnd"/>
      <w:r w:rsidRPr="00344BF9">
        <w:rPr>
          <w:rFonts w:ascii="Arial" w:eastAsia="Times New Roman" w:hAnsi="Arial" w:cs="Arial"/>
          <w:color w:val="000000"/>
          <w:sz w:val="24"/>
          <w:szCs w:val="24"/>
        </w:rPr>
        <w:t> </w:t>
      </w:r>
      <w:del w:id="18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CL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is the altitude from vertex 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c.   Point N on </w:t>
      </w:r>
      <w:del w:id="19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has coordinates </w:t>
      </w:r>
      <w:r w:rsidRPr="00344BF9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168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20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73  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, 229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21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73  </w:delText>
        </w:r>
      </w:del>
      <w:r w:rsidRPr="00344BF9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.   Is </w:t>
      </w:r>
      <w:del w:id="22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NA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an altitude of triangle ABC?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d.   Point N on </w:t>
      </w:r>
      <w:del w:id="23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has coordinates </w:t>
      </w:r>
      <w:r w:rsidRPr="00344BF9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24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2 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, 102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25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41  </w:delText>
        </w:r>
      </w:del>
      <w:r w:rsidRPr="00344BF9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.   Is </w:t>
      </w:r>
      <w:del w:id="26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NA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an altitude of triangle ABC?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 xml:space="preserve">19.Given </w:t>
      </w:r>
      <w:proofErr w:type="gramStart"/>
      <w:r w:rsidRPr="00344BF9">
        <w:rPr>
          <w:rFonts w:ascii="Arial" w:eastAsia="Times New Roman" w:hAnsi="Arial" w:cs="Arial"/>
          <w:color w:val="000000"/>
          <w:sz w:val="24"/>
          <w:szCs w:val="24"/>
        </w:rPr>
        <w:t>A(</w:t>
      </w:r>
      <w:proofErr w:type="gramEnd"/>
      <w:r w:rsidRPr="00344BF9">
        <w:rPr>
          <w:rFonts w:ascii="Arial" w:eastAsia="Times New Roman" w:hAnsi="Arial" w:cs="Arial"/>
          <w:color w:val="000000"/>
          <w:sz w:val="24"/>
          <w:szCs w:val="24"/>
        </w:rPr>
        <w:t>-3, 7), B(-5, -17) and C(4, 10) are vertices of triangle ABC, find the following: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a.   What are the coordinates of K, if </w:t>
      </w:r>
      <w:del w:id="27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CK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is a median of triangle ABC?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b.   What is the slope of the perpendicular bisector of </w:t>
      </w:r>
      <w:del w:id="28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c.   Point N on </w:t>
      </w:r>
      <w:del w:id="29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has coordinates </w:t>
      </w:r>
      <w:r w:rsidRPr="00344BF9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12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30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5  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, 26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31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5  </w:delText>
        </w:r>
      </w:del>
      <w:r w:rsidRPr="00344BF9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.   Is </w:t>
      </w:r>
      <w:del w:id="32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NA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an altitude of triangle ABC?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d.   Point N on </w:t>
      </w:r>
      <w:del w:id="33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has coordinates </w:t>
      </w:r>
      <w:r w:rsidRPr="00344BF9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-2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34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9  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, -8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35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3  </w:delText>
        </w:r>
      </w:del>
      <w:r w:rsidRPr="00344BF9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.   Is </w:t>
      </w:r>
      <w:del w:id="36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NA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an altitude of triangle ABC?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20.Given </w:t>
      </w:r>
      <w:proofErr w:type="gramStart"/>
      <w:r w:rsidRPr="00344BF9">
        <w:rPr>
          <w:rFonts w:ascii="Arial" w:eastAsia="Times New Roman" w:hAnsi="Arial" w:cs="Arial"/>
          <w:color w:val="000000"/>
          <w:sz w:val="24"/>
          <w:szCs w:val="24"/>
        </w:rPr>
        <w:t>A(</w:t>
      </w:r>
      <w:proofErr w:type="gramEnd"/>
      <w:r w:rsidRPr="00344BF9">
        <w:rPr>
          <w:rFonts w:ascii="Arial" w:eastAsia="Times New Roman" w:hAnsi="Arial" w:cs="Arial"/>
          <w:color w:val="000000"/>
          <w:sz w:val="24"/>
          <w:szCs w:val="24"/>
        </w:rPr>
        <w:t>-6, 8), B(-9, -4) and C(6, 6) are vertices of triangle ABC, find the following: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a.   What are the coordinates of K, if </w:t>
      </w:r>
      <w:del w:id="37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CK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is a median of triangle ABC?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b.   What is the slope of the perpendicular bisector of </w:t>
      </w:r>
      <w:del w:id="38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AB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c.   Point N on </w:t>
      </w:r>
      <w:del w:id="39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has coordinates </w:t>
      </w:r>
      <w:r w:rsidRPr="00344BF9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40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8 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, 9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41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4 </w:delText>
        </w:r>
      </w:del>
      <w:r w:rsidRPr="00344BF9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.   Is </w:t>
      </w:r>
      <w:del w:id="42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NA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an altitude of triangle ABC?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d.   Point N on </w:t>
      </w:r>
      <w:del w:id="43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BC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has coordinates </w:t>
      </w:r>
      <w:r w:rsidRPr="00344BF9">
        <w:rPr>
          <w:rFonts w:ascii="Arial" w:eastAsia="Times New Roman" w:hAnsi="Arial" w:cs="Arial"/>
          <w:color w:val="000000"/>
          <w:sz w:val="42"/>
          <w:szCs w:val="42"/>
        </w:rPr>
        <w:t>(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-18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44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 13  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, 14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del w:id="45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 13 </w:delText>
        </w:r>
      </w:del>
      <w:r w:rsidRPr="00344BF9">
        <w:rPr>
          <w:rFonts w:ascii="Arial" w:eastAsia="Times New Roman" w:hAnsi="Arial" w:cs="Arial"/>
          <w:color w:val="000000"/>
          <w:sz w:val="42"/>
          <w:szCs w:val="42"/>
        </w:rPr>
        <w:t>)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t>.   Is </w:t>
      </w:r>
      <w:del w:id="46" w:author="Unknown">
        <w:r w:rsidRPr="00344BF9">
          <w:rPr>
            <w:rFonts w:ascii="Arial" w:eastAsia="Times New Roman" w:hAnsi="Arial" w:cs="Arial"/>
            <w:color w:val="000000"/>
            <w:sz w:val="24"/>
            <w:szCs w:val="24"/>
          </w:rPr>
          <w:delText>NA</w:delText>
        </w:r>
      </w:del>
      <w:r w:rsidRPr="00344BF9">
        <w:rPr>
          <w:rFonts w:ascii="Arial" w:eastAsia="Times New Roman" w:hAnsi="Arial" w:cs="Arial"/>
          <w:color w:val="000000"/>
          <w:sz w:val="24"/>
          <w:szCs w:val="24"/>
        </w:rPr>
        <w:t> an altitude of triangle ABC?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Triangle Inequality to determine if it is possible to draw a triangle with the given measures as sides:</w:t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21.215, 204, 7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22.1, 2, 3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23.16, 12, 17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24.2.5, 6, 6.5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25.2.2, 12, 14.3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lastRenderedPageBreak/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26.3.9, 8.4, 15.6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kern w:val="36"/>
          <w:sz w:val="24"/>
          <w:szCs w:val="24"/>
        </w:rPr>
        <w:t>Use the Triangle Inequality to complete the following:</w:t>
      </w:r>
    </w:p>
    <w:tbl>
      <w:tblPr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5"/>
      </w:tblGrid>
      <w:tr w:rsidR="00344BF9" w:rsidRPr="00344BF9" w:rsidTr="00344BF9">
        <w:trPr>
          <w:tblCellSpacing w:w="0" w:type="dxa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First side measure: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Second side measure: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Third side is greater than: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Third side is less than:</w:t>
            </w:r>
          </w:p>
        </w:tc>
      </w:tr>
      <w:tr w:rsidR="00344BF9" w:rsidRPr="00344BF9" w:rsidTr="00344BF9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27. 3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?</w:t>
            </w:r>
          </w:p>
        </w:tc>
      </w:tr>
      <w:tr w:rsidR="00344BF9" w:rsidRPr="00344BF9" w:rsidTr="00344BF9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28. 10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?</w:t>
            </w:r>
          </w:p>
        </w:tc>
      </w:tr>
      <w:tr w:rsidR="00344BF9" w:rsidRPr="00344BF9" w:rsidTr="00344BF9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29. 15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?</w:t>
            </w:r>
          </w:p>
        </w:tc>
      </w:tr>
      <w:tr w:rsidR="00344BF9" w:rsidRPr="00344BF9" w:rsidTr="00344BF9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30. 13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44BF9" w:rsidRPr="00344BF9" w:rsidRDefault="00344BF9" w:rsidP="00344B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44BF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   32</w:t>
            </w:r>
          </w:p>
        </w:tc>
      </w:tr>
    </w:tbl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EDEDED"/>
        <w:spacing w:before="90" w:after="90" w:line="300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kern w:val="36"/>
          <w:sz w:val="24"/>
          <w:szCs w:val="24"/>
        </w:rPr>
        <w:t>Prove the following:</w:t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31.Prove Theorem 2.1.2: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If the mid-segment is drawn in a triangle, then it is parallel to the side that is not included in the mid-segment.</w:t>
      </w:r>
    </w:p>
    <w:p w:rsidR="00344BF9" w:rsidRPr="00344BF9" w:rsidRDefault="00344BF9" w:rsidP="00344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344BF9" w:rsidRPr="00344BF9" w:rsidRDefault="00344BF9" w:rsidP="00344B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44BF9">
        <w:rPr>
          <w:rFonts w:ascii="Arial" w:eastAsia="Times New Roman" w:hAnsi="Arial" w:cs="Arial"/>
          <w:color w:val="000000"/>
          <w:sz w:val="24"/>
          <w:szCs w:val="24"/>
        </w:rPr>
        <w:t>32.Prove Theorem 2.1.3:</w:t>
      </w:r>
      <w:r w:rsidRPr="00344BF9">
        <w:rPr>
          <w:rFonts w:ascii="Arial" w:eastAsia="Times New Roman" w:hAnsi="Arial" w:cs="Arial"/>
          <w:color w:val="000000"/>
          <w:sz w:val="24"/>
          <w:szCs w:val="24"/>
        </w:rPr>
        <w:br/>
        <w:t>If the mid-segment is drawn in a triangle, then it is half the length of the side not included in the mid-segment.</w:t>
      </w:r>
    </w:p>
    <w:p w:rsidR="005A099A" w:rsidRDefault="00344BF9">
      <w:bookmarkStart w:id="47" w:name="_GoBack"/>
      <w:bookmarkEnd w:id="47"/>
    </w:p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F9"/>
    <w:rsid w:val="001749A0"/>
    <w:rsid w:val="00344BF9"/>
    <w:rsid w:val="006907D0"/>
    <w:rsid w:val="00C52CA9"/>
    <w:rsid w:val="00CF3A77"/>
    <w:rsid w:val="00D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5B5C"/>
  <w15:chartTrackingRefBased/>
  <w15:docId w15:val="{B59DB77F-1475-4B8F-8981-523B1771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344BF9"/>
    <w:rPr>
      <w:i/>
      <w:iCs/>
    </w:rPr>
  </w:style>
  <w:style w:type="character" w:customStyle="1" w:styleId="fraction">
    <w:name w:val="fraction"/>
    <w:basedOn w:val="DefaultParagraphFont"/>
    <w:rsid w:val="00344BF9"/>
  </w:style>
  <w:style w:type="character" w:styleId="Emphasis">
    <w:name w:val="Emphasis"/>
    <w:basedOn w:val="DefaultParagraphFont"/>
    <w:uiPriority w:val="20"/>
    <w:qFormat/>
    <w:rsid w:val="00344BF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B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2020-01-09T10:35:00Z</dcterms:created>
  <dcterms:modified xsi:type="dcterms:W3CDTF">2020-01-09T10:38:00Z</dcterms:modified>
</cp:coreProperties>
</file>