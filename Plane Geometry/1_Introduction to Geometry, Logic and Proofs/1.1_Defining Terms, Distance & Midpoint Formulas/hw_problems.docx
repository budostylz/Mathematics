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1.Given the figure below, find all sets of points that are collinear.</w:t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838325" cy="2066925"/>
            <wp:effectExtent l="0" t="0" r="9525" b="9525"/>
            <wp:docPr id="268" name="Picture 268" descr="https://my.westcottcourses.com/images/homework/planegeometry/planegeometryhw1.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my.westcottcourses.com/images/homework/planegeometry/planegeometryhw1.1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2.Given the figure below, find all sets of points that are collinear.</w:t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4025" cy="2085975"/>
            <wp:effectExtent l="0" t="0" r="9525" b="9525"/>
            <wp:docPr id="267" name="Picture 267" descr="https://my.westcottcourses.com/images/homework/planegeometry/planegeometryhw1.1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s://my.westcottcourses.com/images/homework/planegeometry/planegeometryhw1.1.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3.Refer to the figure in #1, label each line with correct notation.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4.Refer to the figure in #2, label each line with correct notation.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52575" cy="228600"/>
            <wp:effectExtent l="0" t="0" r="9525" b="0"/>
            <wp:docPr id="266" name="Picture 266" descr="https://my.westcottcourses.com/images/homework/planegeometry/planegeometryhw1.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s://my.westcottcourses.com/images/homework/planegeometry/planegeometryhw1.1.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6.Rewrite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81150" cy="247650"/>
            <wp:effectExtent l="0" t="0" r="0" b="0"/>
            <wp:docPr id="265" name="Picture 265" descr="https://my.westcottcourses.com/images/homework/planegeometry/planegeometryhw1.1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s://my.westcottcourses.com/images/homework/planegeometry/planegeometryhw1.1.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7.Rewrite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33450" cy="971550"/>
            <wp:effectExtent l="0" t="0" r="0" b="0"/>
            <wp:docPr id="264" name="Picture 264" descr="https://my.westcottcourses.com/images/homework/planegeometry/planegeometryhw1.1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s://my.westcottcourses.com/images/homework/planegeometry/planegeometryhw1.1.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8.Rewrite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942975" cy="952500"/>
            <wp:effectExtent l="0" t="0" r="9525" b="0"/>
            <wp:docPr id="263" name="Picture 263" descr="https://my.westcottcourses.com/images/homework/planegeometry/planegeometryhw1.1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s://my.westcottcourses.com/images/homework/planegeometry/planegeometryhw1.1.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9.Rewrite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57325" cy="238125"/>
            <wp:effectExtent l="0" t="0" r="9525" b="9525"/>
            <wp:docPr id="262" name="Picture 262" descr="https://my.westcottcourses.com/images/homework/planegeometry/planegeometryhw1.1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my.westcottcourses.com/images/homework/planegeometry/planegeometryhw1.1.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10.Rewrite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95425" cy="228600"/>
            <wp:effectExtent l="0" t="0" r="9525" b="0"/>
            <wp:docPr id="261" name="Picture 261" descr="https://my.westcottcourses.com/images/homework/planegeometry/planegeometryhw1.1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s://my.westcottcourses.com/images/homework/planegeometry/planegeometryhw1.1.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11.Rewrite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19200" cy="238125"/>
            <wp:effectExtent l="0" t="0" r="0" b="9525"/>
            <wp:docPr id="260" name="Picture 260" descr="https://my.westcottcourses.com/images/homework/planegeometry/planegeometryhw1.1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s://my.westcottcourses.com/images/homework/planegeometry/planegeometryhw1.1.1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12.Rewrite the following using proper notation: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95400" cy="257175"/>
            <wp:effectExtent l="0" t="0" r="0" b="9525"/>
            <wp:docPr id="259" name="Picture 259" descr="https://my.westcottcourses.com/images/homework/planegeometry/planegeometryhw1.1.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my.westcottcourses.com/images/homework/planegeometry/planegeometryhw1.1.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13.Rewrite DS  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14.Rewrite RZ 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15.Rewrite the notation   l  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16.Rewrite the notation   n  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17.Rewrite the notation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8" name="Picture 25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t> DEF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18.Rewrite the notation   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57" name="Picture 25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t> GHZ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19.Rewrite plane DEF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20.Rewrite plane RST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21.Rewrite plane p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22.Rewrite plane r in geometric form.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23.Arrange the three points A, B, and C so that they are collinear.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24.Arrange the three points X, Y, and Z so that they are collinear.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25.Arrange the four points A, B, C, and D so that they are coplanar.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26.Arrange the four points W, X, Y, and Z so that they are coplanar.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distance between the following pairs of points:</w:t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27.(-4, 8) and (-4, 6)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28.(3, -8) and (1, -5)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29. (10, -1) and (-2, -9)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30. (-4, -3) and (-1, -5)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31.(5, 11) and (22, 32)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32. (-12, -4) and (-3, -2)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33. (-8, 3) and (-9, -4)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34. (4, 2) and (-5, 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35.Mary and Jan are both at the gas station at Hill and Elm.   From the station, Mary drives 20 miles east and Jan drives 12 miles south.</w:t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  <w:t>Find the distance between Mary and Jan.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36.A balloon is released and flies straight up for 2 miles, and then the wind blows it west for 3 miles.</w:t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  <w:t>Find the distance between the balloon and the site where it was released.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t>37.Given A(4, 8) and B(19, 28), find the point that divides the line segment AB two-fifths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38.Given A(5, 8) and B(17, 24), find the point that divides the line segment AB three-fourths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39.Given A(9, 4) and B(25, 20), find the point that divides the line segment AB three-eighths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40.Given A(3, 8) and B(24, 36), find the point that divides the line segment AB four-sevenths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41.Given A(10, 13) and B(26, 29), find the point that divides the line segment AB five-eighths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42.Given A(15, 6) and B(27, 30), find the point that divides the line segment AB two-thirds of the way from A to B.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midpoint between the following pairs of points:</w:t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43.(-4, 8) and (-4, -6)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44.(-3, 5) and (8, -7)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t>45.(10, -1) and (-2, -9)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46.(-4, -3) and (-1, -5)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47.(5, 12) and (23, 32)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48.(-12, -4) and (-3, -2)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49.(-8, 3) and (-9, -4)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50.(4, 2) and (-5, 2)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51.If the midpoint of two points is (5, 3), and one of the points is (1, 4), find the other point.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52.If the midpoint of two points is (2, 3), and one of the points is (1, 6), find the other point.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53.If the midpoint of two points is (-4, -5), and one of the points is (7, -3), find the other point.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54.If the midpoint of two points is (6, 10), and one of the points is (-3, -4), find the other point.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For problems 55 and 56,   let </w:t>
      </w:r>
      <w:del w:id="0" w:author="Unknown">
        <w:r w:rsidRPr="00F93098">
          <w:rPr>
            <w:rFonts w:ascii="Arial" w:eastAsia="Times New Roman" w:hAnsi="Arial" w:cs="Arial"/>
            <w:color w:val="000000"/>
            <w:kern w:val="36"/>
            <w:sz w:val="24"/>
            <w:szCs w:val="24"/>
          </w:rPr>
          <w:delText>QS</w:delText>
        </w:r>
      </w:del>
      <w:r w:rsidRPr="00F93098">
        <w:rPr>
          <w:rFonts w:ascii="Arial" w:eastAsia="Times New Roman" w:hAnsi="Arial" w:cs="Arial"/>
          <w:color w:val="000000"/>
          <w:spacing w:val="15"/>
          <w:kern w:val="36"/>
          <w:position w:val="15"/>
          <w:sz w:val="17"/>
          <w:szCs w:val="17"/>
        </w:rPr>
        <w:t>&gt;</w:t>
      </w:r>
      <w:r w:rsidRPr="00F93098">
        <w:rPr>
          <w:rFonts w:ascii="Arial" w:eastAsia="Times New Roman" w:hAnsi="Arial" w:cs="Arial"/>
          <w:color w:val="000000"/>
          <w:kern w:val="36"/>
          <w:sz w:val="24"/>
          <w:szCs w:val="24"/>
        </w:rPr>
        <w:t> be the mid-ray.   Find x:</w:t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55.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28775" cy="1295400"/>
            <wp:effectExtent l="0" t="0" r="9525" b="0"/>
            <wp:docPr id="256" name="Picture 256" descr="https://my.westcottcourses.com/images/homework/planegeometry/planegeometryhw1.1.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s://my.westcottcourses.com/images/homework/planegeometry/planegeometryhw1.1.5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98" w:rsidRPr="00F93098" w:rsidRDefault="00F93098" w:rsidP="00F93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93098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93098" w:rsidRPr="00F93098" w:rsidRDefault="00F93098" w:rsidP="00F930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93098">
        <w:rPr>
          <w:rFonts w:ascii="Arial" w:eastAsia="Times New Roman" w:hAnsi="Arial" w:cs="Arial"/>
          <w:color w:val="000000"/>
          <w:sz w:val="24"/>
          <w:szCs w:val="24"/>
        </w:rPr>
        <w:t>56.</w:t>
      </w:r>
      <w:r w:rsidRPr="00F9309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19250" cy="1295400"/>
            <wp:effectExtent l="0" t="0" r="0" b="0"/>
            <wp:docPr id="255" name="Picture 255" descr="https://my.westcottcourses.com/images/homework/planegeometry/planegeometryhw1.1.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s://my.westcottcourses.com/images/homework/planegeometry/planegeometryhw1.1.5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9A" w:rsidRPr="00F93098" w:rsidRDefault="00F93098" w:rsidP="00F93098">
      <w:bookmarkStart w:id="1" w:name="_GoBack"/>
      <w:bookmarkEnd w:id="1"/>
    </w:p>
    <w:sectPr w:rsidR="005A099A" w:rsidRPr="00F9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7"/>
    <w:rsid w:val="001749A0"/>
    <w:rsid w:val="006907D0"/>
    <w:rsid w:val="006C0087"/>
    <w:rsid w:val="00865D07"/>
    <w:rsid w:val="00C52CA9"/>
    <w:rsid w:val="00CF3A77"/>
    <w:rsid w:val="00DE6296"/>
    <w:rsid w:val="00F93098"/>
    <w:rsid w:val="00F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859B-95D9-4B22-9829-B94FE6F7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6C0087"/>
  </w:style>
  <w:style w:type="paragraph" w:styleId="BalloonText">
    <w:name w:val="Balloon Text"/>
    <w:basedOn w:val="Normal"/>
    <w:link w:val="BalloonTextChar"/>
    <w:uiPriority w:val="99"/>
    <w:semiHidden/>
    <w:unhideWhenUsed/>
    <w:rsid w:val="006C0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87"/>
    <w:rPr>
      <w:rFonts w:ascii="Segoe UI" w:hAnsi="Segoe UI" w:cs="Segoe UI"/>
      <w:sz w:val="18"/>
      <w:szCs w:val="18"/>
    </w:rPr>
  </w:style>
  <w:style w:type="character" w:customStyle="1" w:styleId="rightarrow">
    <w:name w:val="rightarrow"/>
    <w:basedOn w:val="DefaultParagraphFont"/>
    <w:rsid w:val="00F93098"/>
  </w:style>
  <w:style w:type="character" w:customStyle="1" w:styleId="leftarrow">
    <w:name w:val="leftarrow"/>
    <w:basedOn w:val="DefaultParagraphFont"/>
    <w:rsid w:val="00F93098"/>
  </w:style>
  <w:style w:type="character" w:customStyle="1" w:styleId="supersuper">
    <w:name w:val="supersuper"/>
    <w:basedOn w:val="DefaultParagraphFont"/>
    <w:rsid w:val="00F9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2019-12-28T20:02:00Z</dcterms:created>
  <dcterms:modified xsi:type="dcterms:W3CDTF">2019-12-28T20:02:00Z</dcterms:modified>
</cp:coreProperties>
</file>