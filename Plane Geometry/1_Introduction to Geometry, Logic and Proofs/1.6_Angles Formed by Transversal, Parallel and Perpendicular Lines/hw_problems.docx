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44D" w:rsidRPr="009B144D" w:rsidRDefault="009B144D" w:rsidP="009B144D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kern w:val="36"/>
          <w:sz w:val="24"/>
          <w:szCs w:val="24"/>
        </w:rPr>
        <w:t>Given a || b and c || d, use the figure below to name the relationship between the following pairs of angles: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0775" cy="2686050"/>
            <wp:effectExtent l="0" t="0" r="9525" b="0"/>
            <wp:docPr id="72" name="Picture 72" descr="https://my.westcottcourses.com/images/homework/planegeometry/planegeometryhw1.6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westcottcourses.com/images/homework/planegeometry/planegeometryhw1.6.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71" name="Picture 7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6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70" name="Picture 7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3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9" name="Picture 6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14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8" name="Picture 6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11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7" name="Picture 6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9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6" name="Picture 6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4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4.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5" name="Picture 6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13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4" name="Picture 6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8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5.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3" name="Picture 6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12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2" name="Picture 6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13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lastRenderedPageBreak/>
        <w:t>6.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1" name="Picture 6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4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0" name="Picture 6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5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7.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9" name="Picture 5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6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8" name="Picture 5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14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8.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7" name="Picture 5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2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6" name="Picture 5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10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9.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5" name="Picture 5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4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4" name="Picture 5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8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10.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3" name="Picture 5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10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2" name="Picture 5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14</w:t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11.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1" name="Picture 5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7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0" name="Picture 5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13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12.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9" name="Picture 4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3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8" name="Picture 4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9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13.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7" name="Picture 4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6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6" name="Picture 4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15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14.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5" name="Picture 4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2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4" name="Picture 4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11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15.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3" name="Picture 4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10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2" name="Picture 4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13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lastRenderedPageBreak/>
        <w:t>16.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1" name="Picture 4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4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0" name="Picture 4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7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17.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9" name="Picture 3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2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8" name="Picture 3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7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18.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7" name="Picture 3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10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6" name="Picture 3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15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19.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5" name="Picture 3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4" name="Picture 3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11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20.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3" name="Picture 3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2   and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2" name="Picture 3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12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kern w:val="36"/>
          <w:sz w:val="24"/>
          <w:szCs w:val="24"/>
        </w:rPr>
        <w:t>Given m || n, use the figure below to find the degree of each angle: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1725" cy="2009775"/>
            <wp:effectExtent l="0" t="0" r="9525" b="9525"/>
            <wp:docPr id="31" name="Picture 31" descr="https://my.westcottcourses.com/images/homework/planegeometry/planegeometryhw1.6.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my.westcottcourses.com/images/homework/planegeometry/planegeometryhw1.6.2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21.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0" name="Picture 3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lastRenderedPageBreak/>
        <w:t>22.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9" name="Picture 2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2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23.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8" name="Picture 2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3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24.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7" name="Picture 2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4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25.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6" name="Picture 2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5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26.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5" name="Picture 2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6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27.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4" name="Picture 2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7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28.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3" name="Picture 2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8</w:t>
      </w:r>
    </w:p>
    <w:p w:rsid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44D" w:rsidRPr="009B144D" w:rsidRDefault="009B144D" w:rsidP="009B144D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kern w:val="36"/>
          <w:sz w:val="24"/>
          <w:szCs w:val="24"/>
        </w:rPr>
        <w:lastRenderedPageBreak/>
        <w:t>Given m || n, find x: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29.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24075" cy="1638300"/>
            <wp:effectExtent l="0" t="0" r="9525" b="0"/>
            <wp:docPr id="22" name="Picture 22" descr="https://my.westcottcourses.com/images/homework/planegeometry/planegeometryhw1.6.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my.westcottcourses.com/images/homework/planegeometry/planegeometryhw1.6.2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30.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24075" cy="1638300"/>
            <wp:effectExtent l="0" t="0" r="9525" b="0"/>
            <wp:docPr id="21" name="Picture 21" descr="https://my.westcottcourses.com/images/homework/planegeometry/planegeometryhw1.6.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my.westcottcourses.com/images/homework/planegeometry/planegeometryhw1.6.3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31.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05025" cy="1638300"/>
            <wp:effectExtent l="0" t="0" r="9525" b="0"/>
            <wp:docPr id="20" name="Picture 20" descr="https://my.westcottcourses.com/images/homework/planegeometry/planegeometryhw1.6.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y.westcottcourses.com/images/homework/planegeometry/planegeometryhw1.6.3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32.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24075" cy="1638300"/>
            <wp:effectExtent l="0" t="0" r="9525" b="0"/>
            <wp:docPr id="19" name="Picture 19" descr="https://my.westcottcourses.com/images/homework/planegeometry/planegeometryhw1.6.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my.westcottcourses.com/images/homework/planegeometry/planegeometryhw1.6.3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33.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14550" cy="1638300"/>
            <wp:effectExtent l="0" t="0" r="0" b="0"/>
            <wp:docPr id="18" name="Picture 18" descr="https://my.westcottcourses.com/images/homework/planegeometry/planegeometryhw1.6.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y.westcottcourses.com/images/homework/planegeometry/planegeometryhw1.6.3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34.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24075" cy="1638300"/>
            <wp:effectExtent l="0" t="0" r="9525" b="0"/>
            <wp:docPr id="17" name="Picture 17" descr="https://my.westcottcourses.com/images/homework/planegeometry/planegeometryhw1.6.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my.westcottcourses.com/images/homework/planegeometry/planegeometryhw1.6.3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kern w:val="36"/>
          <w:sz w:val="24"/>
          <w:szCs w:val="24"/>
        </w:rPr>
        <w:lastRenderedPageBreak/>
        <w:t>Find angles x and y: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35.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43000" cy="771525"/>
            <wp:effectExtent l="0" t="0" r="0" b="9525"/>
            <wp:docPr id="16" name="Picture 16" descr="https://my.westcottcourses.com/images/homework/planegeometry/planegeometryhw1.6.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y.westcottcourses.com/images/homework/planegeometry/planegeometryhw1.6.3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36.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33475" cy="771525"/>
            <wp:effectExtent l="0" t="0" r="9525" b="9525"/>
            <wp:docPr id="15" name="Picture 15" descr="https://my.westcottcourses.com/images/homework/planegeometry/planegeometryhw1.6.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my.westcottcourses.com/images/homework/planegeometry/planegeometryhw1.6.3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37.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38225" cy="619125"/>
            <wp:effectExtent l="0" t="0" r="9525" b="9525"/>
            <wp:docPr id="14" name="Picture 14" descr="https://my.westcottcourses.com/images/homework/planegeometry/planegeometryhw1.6.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y.westcottcourses.com/images/homework/planegeometry/planegeometryhw1.6.3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38.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38225" cy="619125"/>
            <wp:effectExtent l="0" t="0" r="9525" b="9525"/>
            <wp:docPr id="13" name="Picture 13" descr="https://my.westcottcourses.com/images/homework/planegeometry/planegeometryhw1.6.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my.westcottcourses.com/images/homework/planegeometry/planegeometryhw1.6.3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kern w:val="36"/>
          <w:sz w:val="24"/>
          <w:szCs w:val="24"/>
        </w:rPr>
        <w:t>Prove the following:</w:t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39.Prove Theorem 1.6.1:</w:t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  <w:t>If two parallel lines are cut by a transversal, then the alternate interior angles are congruent.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40.Prove Theorem 1.6.5:</w:t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  <w:t>Two lines are perpendicular if and only if they form four right angles.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41.Prove Theorem 1.6.2:</w:t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  <w:t>If two lines are cut by a transversal and one pair of alternate interior angles are congruent, then the other pair of alternate interior angles also are congruent.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42.Prove Theorem 1.6.3:</w:t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  <w:t>If two lines are cut by a transversal and one pair of corresponding angles are congruent, then all pairs of corresponding angles are congruent.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43.Prove Theorem 1.6.4:</w:t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  <w:t>If two lines are cut by a transversal and a pair of alternate interior angles are congruent, then the two lines are parallel.</w:t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44.Given: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2" name="Picture 1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3 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1" name="Picture 11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0" name="Picture 1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4</w:t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  <w:t>  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9" name="Picture 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8" name="Picture 8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7" name="Picture 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  <w:t>Prove:   </w:t>
      </w:r>
      <w:r>
        <w:rPr>
          <w:rFonts w:ascii="Arial" w:eastAsia="Times New Roman" w:hAnsi="Arial" w:cs="Arial"/>
          <w:color w:val="000000"/>
          <w:sz w:val="24"/>
          <w:szCs w:val="24"/>
        </w:rPr>
        <w:t>DE</w:t>
      </w:r>
      <w:del w:id="0" w:author="Unknown">
        <w:r w:rsidRPr="009B144D">
          <w:rPr>
            <w:rFonts w:ascii="Arial" w:eastAsia="Times New Roman" w:hAnsi="Arial" w:cs="Arial"/>
            <w:color w:val="000000"/>
            <w:sz w:val="24"/>
            <w:szCs w:val="24"/>
          </w:rPr>
          <w:delText>DE</w:delText>
        </w:r>
      </w:del>
      <w:r w:rsidRPr="009B144D">
        <w:rPr>
          <w:rFonts w:ascii="Arial" w:eastAsia="Times New Roman" w:hAnsi="Arial" w:cs="Arial"/>
          <w:color w:val="000000"/>
          <w:sz w:val="24"/>
          <w:szCs w:val="24"/>
        </w:rPr>
        <w:t> || </w:t>
      </w:r>
      <w:r>
        <w:rPr>
          <w:rFonts w:ascii="Arial" w:eastAsia="Times New Roman" w:hAnsi="Arial" w:cs="Arial"/>
          <w:color w:val="000000"/>
          <w:sz w:val="24"/>
          <w:szCs w:val="24"/>
        </w:rPr>
        <w:t>AC</w:t>
      </w:r>
      <w:del w:id="1" w:author="Unknown">
        <w:r w:rsidRPr="009B144D">
          <w:rPr>
            <w:rFonts w:ascii="Arial" w:eastAsia="Times New Roman" w:hAnsi="Arial" w:cs="Arial"/>
            <w:color w:val="000000"/>
            <w:sz w:val="24"/>
            <w:szCs w:val="24"/>
          </w:rPr>
          <w:delText>AC</w:delText>
        </w:r>
      </w:del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33550" cy="1524000"/>
            <wp:effectExtent l="0" t="0" r="0" b="0"/>
            <wp:docPr id="6" name="Picture 6" descr="https://my.westcottcourses.com/images/homework/planegeometry/planegeometryhw1.6.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my.westcottcourses.com/images/homework/planegeometry/planegeometryhw1.6.4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D" w:rsidRPr="009B144D" w:rsidRDefault="009B144D" w:rsidP="009B1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9B144D" w:rsidRPr="009B144D" w:rsidRDefault="009B144D" w:rsidP="009B14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44D">
        <w:rPr>
          <w:rFonts w:ascii="Arial" w:eastAsia="Times New Roman" w:hAnsi="Arial" w:cs="Arial"/>
          <w:color w:val="000000"/>
          <w:sz w:val="24"/>
          <w:szCs w:val="24"/>
        </w:rPr>
        <w:t>45.Given: 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" name="Picture 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F and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" name="Picture 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1   are complementary</w:t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  <w:t>   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" name="Picture 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E and </w:t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Picture 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2   are complementary</w:t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  <w:t>Prove:  </w:t>
      </w:r>
      <w:r>
        <w:rPr>
          <w:rFonts w:ascii="Arial" w:eastAsia="Times New Roman" w:hAnsi="Arial" w:cs="Arial"/>
          <w:color w:val="000000"/>
          <w:sz w:val="24"/>
          <w:szCs w:val="24"/>
        </w:rPr>
        <w:t>AF</w:t>
      </w:r>
      <w:r w:rsidRPr="009B144D">
        <w:rPr>
          <w:rFonts w:ascii="Arial" w:eastAsia="Times New Roman" w:hAnsi="Arial" w:cs="Arial"/>
          <w:color w:val="000000"/>
          <w:sz w:val="24"/>
          <w:szCs w:val="24"/>
        </w:rPr>
        <w:t> </w:t>
      </w:r>
      <w:del w:id="2" w:author="Unknown">
        <w:r w:rsidRPr="009B144D">
          <w:rPr>
            <w:rFonts w:ascii="Arial" w:eastAsia="Times New Roman" w:hAnsi="Arial" w:cs="Arial"/>
            <w:color w:val="000000"/>
            <w:sz w:val="24"/>
            <w:szCs w:val="24"/>
          </w:rPr>
          <w:delText>AF</w:delText>
        </w:r>
      </w:del>
      <w:r w:rsidRPr="009B144D">
        <w:rPr>
          <w:rFonts w:ascii="Arial" w:eastAsia="Times New Roman" w:hAnsi="Arial" w:cs="Arial"/>
          <w:color w:val="000000"/>
          <w:sz w:val="24"/>
          <w:szCs w:val="24"/>
        </w:rPr>
        <w:t> ||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</w:t>
      </w:r>
      <w:bookmarkStart w:id="3" w:name="_GoBack"/>
      <w:bookmarkEnd w:id="3"/>
      <w:del w:id="4" w:author="Unknown">
        <w:r w:rsidRPr="009B144D">
          <w:rPr>
            <w:rFonts w:ascii="Arial" w:eastAsia="Times New Roman" w:hAnsi="Arial" w:cs="Arial"/>
            <w:color w:val="000000"/>
            <w:sz w:val="24"/>
            <w:szCs w:val="24"/>
          </w:rPr>
          <w:delText>DE</w:delText>
        </w:r>
      </w:del>
      <w:r w:rsidRPr="009B14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B14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05025" cy="1524000"/>
            <wp:effectExtent l="0" t="0" r="9525" b="0"/>
            <wp:docPr id="1" name="Picture 1" descr="https://my.westcottcourses.com/images/homework/planegeometry/planegeometryhw1.6.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my.westcottcourses.com/images/homework/planegeometry/planegeometryhw1.6.4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9A" w:rsidRDefault="009B144D"/>
    <w:sectPr w:rsidR="005A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4D"/>
    <w:rsid w:val="001749A0"/>
    <w:rsid w:val="006907D0"/>
    <w:rsid w:val="009B144D"/>
    <w:rsid w:val="00C52CA9"/>
    <w:rsid w:val="00CF3A77"/>
    <w:rsid w:val="00D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89DE"/>
  <w15:chartTrackingRefBased/>
  <w15:docId w15:val="{1BD4DDF2-2AAE-401C-A010-F366F94B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5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2020-01-01T23:33:00Z</dcterms:created>
  <dcterms:modified xsi:type="dcterms:W3CDTF">2020-01-01T23:34:00Z</dcterms:modified>
</cp:coreProperties>
</file>