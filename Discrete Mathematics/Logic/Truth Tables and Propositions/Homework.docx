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44B" w:rsidRPr="0056644B" w:rsidRDefault="0056644B" w:rsidP="0056644B">
      <w:pPr>
        <w:spacing w:after="150" w:line="600" w:lineRule="atLeast"/>
        <w:ind w:left="150"/>
        <w:outlineLvl w:val="0"/>
        <w:rPr>
          <w:rFonts w:ascii="inherit" w:eastAsia="Times New Roman" w:hAnsi="inherit" w:cs="Times New Roman"/>
          <w:b/>
          <w:bCs/>
          <w:kern w:val="36"/>
          <w:sz w:val="26"/>
          <w:szCs w:val="26"/>
        </w:rPr>
      </w:pPr>
      <w:r w:rsidRPr="0056644B">
        <w:rPr>
          <w:rFonts w:ascii="inherit" w:eastAsia="Times New Roman" w:hAnsi="inherit" w:cs="Times New Roman"/>
          <w:b/>
          <w:bCs/>
          <w:kern w:val="36"/>
          <w:sz w:val="26"/>
          <w:szCs w:val="26"/>
        </w:rPr>
        <w:t>Discrete Structures - Homework 1.2</w:t>
      </w:r>
    </w:p>
    <w:p w:rsidR="0056644B" w:rsidRPr="0056644B" w:rsidRDefault="0056644B" w:rsidP="0056644B">
      <w:pPr>
        <w:shd w:val="clear" w:color="auto" w:fill="CCCCCC"/>
        <w:spacing w:before="150" w:after="150" w:line="300" w:lineRule="atLeast"/>
        <w:outlineLvl w:val="0"/>
        <w:rPr>
          <w:rFonts w:ascii="Arial" w:eastAsia="Times New Roman" w:hAnsi="Arial" w:cs="Arial"/>
          <w:b/>
          <w:bCs/>
          <w:kern w:val="36"/>
          <w:sz w:val="24"/>
          <w:szCs w:val="24"/>
        </w:rPr>
      </w:pPr>
      <w:bookmarkStart w:id="0" w:name="1done"/>
      <w:bookmarkStart w:id="1" w:name="_GoBack"/>
      <w:bookmarkEnd w:id="0"/>
      <w:bookmarkEnd w:id="1"/>
      <w:r w:rsidRPr="0056644B">
        <w:rPr>
          <w:rFonts w:ascii="Arial" w:eastAsia="Times New Roman" w:hAnsi="Arial" w:cs="Arial"/>
          <w:b/>
          <w:bCs/>
          <w:kern w:val="36"/>
          <w:sz w:val="24"/>
          <w:szCs w:val="24"/>
        </w:rPr>
        <w:t xml:space="preserve">Warm up </w:t>
      </w:r>
      <w:proofErr w:type="spellStart"/>
      <w:r w:rsidRPr="0056644B">
        <w:rPr>
          <w:rFonts w:ascii="Arial" w:eastAsia="Times New Roman" w:hAnsi="Arial" w:cs="Arial"/>
          <w:b/>
          <w:bCs/>
          <w:kern w:val="36"/>
          <w:sz w:val="24"/>
          <w:szCs w:val="24"/>
        </w:rPr>
        <w:t>problmes</w:t>
      </w:r>
      <w:proofErr w:type="spellEnd"/>
      <w:r w:rsidRPr="0056644B">
        <w:rPr>
          <w:rFonts w:ascii="Arial" w:eastAsia="Times New Roman" w:hAnsi="Arial" w:cs="Arial"/>
          <w:b/>
          <w:bCs/>
          <w:kern w:val="36"/>
          <w:sz w:val="24"/>
          <w:szCs w:val="24"/>
        </w:rPr>
        <w:t>:</w:t>
      </w:r>
    </w:p>
    <w:p w:rsidR="0056644B" w:rsidRPr="0056644B" w:rsidRDefault="0056644B" w:rsidP="0056644B">
      <w:pPr>
        <w:spacing w:after="0" w:line="240" w:lineRule="auto"/>
        <w:rPr>
          <w:rFonts w:ascii="Arial" w:eastAsia="Times New Roman" w:hAnsi="Arial" w:cs="Arial"/>
          <w:sz w:val="24"/>
          <w:szCs w:val="24"/>
        </w:rPr>
      </w:pPr>
      <w:r w:rsidRPr="0056644B">
        <w:rPr>
          <w:rFonts w:ascii="Arial" w:eastAsia="Times New Roman" w:hAnsi="Arial" w:cs="Arial"/>
          <w:sz w:val="24"/>
          <w:szCs w:val="24"/>
        </w:rPr>
        <w:t>a)   Look up the word "logic" in a dictionary.   Write the meaning that seems to best fit the meaning in this course.</w:t>
      </w:r>
      <w:r w:rsidRPr="0056644B">
        <w:rPr>
          <w:rFonts w:ascii="Arial" w:eastAsia="Times New Roman" w:hAnsi="Arial" w:cs="Arial"/>
          <w:sz w:val="24"/>
          <w:szCs w:val="24"/>
        </w:rPr>
        <w:br/>
      </w:r>
      <w:r w:rsidRPr="0056644B">
        <w:rPr>
          <w:rFonts w:ascii="Arial" w:eastAsia="Times New Roman" w:hAnsi="Arial" w:cs="Arial"/>
          <w:sz w:val="24"/>
          <w:szCs w:val="24"/>
        </w:rPr>
        <w:br/>
      </w:r>
      <w:proofErr w:type="gramStart"/>
      <w:r w:rsidRPr="0056644B">
        <w:rPr>
          <w:rFonts w:ascii="Arial" w:eastAsia="Times New Roman" w:hAnsi="Arial" w:cs="Arial"/>
          <w:sz w:val="24"/>
          <w:szCs w:val="24"/>
        </w:rPr>
        <w:t>b)   </w:t>
      </w:r>
      <w:proofErr w:type="gramEnd"/>
      <w:r w:rsidRPr="0056644B">
        <w:rPr>
          <w:rFonts w:ascii="Arial" w:eastAsia="Times New Roman" w:hAnsi="Arial" w:cs="Arial"/>
          <w:sz w:val="24"/>
          <w:szCs w:val="24"/>
        </w:rPr>
        <w:t>All definitions are important! Make sure you can reproduce the truth tables for "p and q" and "p or q".</w:t>
      </w:r>
      <w:r w:rsidRPr="0056644B">
        <w:rPr>
          <w:rFonts w:ascii="Arial" w:eastAsia="Times New Roman" w:hAnsi="Arial" w:cs="Arial"/>
          <w:sz w:val="24"/>
          <w:szCs w:val="24"/>
        </w:rPr>
        <w:br/>
      </w:r>
      <w:r w:rsidRPr="0056644B">
        <w:rPr>
          <w:rFonts w:ascii="Arial" w:eastAsia="Times New Roman" w:hAnsi="Arial" w:cs="Arial"/>
          <w:sz w:val="24"/>
          <w:szCs w:val="24"/>
        </w:rPr>
        <w:br/>
        <w:t>c)   To say that two propositional forms are logically equivalent means that ____________.</w:t>
      </w:r>
      <w:r w:rsidRPr="0056644B">
        <w:rPr>
          <w:rFonts w:ascii="Arial" w:eastAsia="Times New Roman" w:hAnsi="Arial" w:cs="Arial"/>
          <w:sz w:val="24"/>
          <w:szCs w:val="24"/>
        </w:rPr>
        <w:br/>
      </w:r>
      <w:r w:rsidRPr="0056644B">
        <w:rPr>
          <w:rFonts w:ascii="Arial" w:eastAsia="Times New Roman" w:hAnsi="Arial" w:cs="Arial"/>
          <w:sz w:val="24"/>
          <w:szCs w:val="24"/>
        </w:rPr>
        <w:br/>
        <w:t>d)   Write the definition of a proposition and a propositional function.</w:t>
      </w:r>
      <w:r w:rsidRPr="0056644B">
        <w:rPr>
          <w:rFonts w:ascii="Arial" w:eastAsia="Times New Roman" w:hAnsi="Arial" w:cs="Arial"/>
          <w:sz w:val="24"/>
          <w:szCs w:val="24"/>
        </w:rPr>
        <w:br/>
      </w:r>
      <w:r w:rsidRPr="0056644B">
        <w:rPr>
          <w:rFonts w:ascii="Arial" w:eastAsia="Times New Roman" w:hAnsi="Arial" w:cs="Arial"/>
          <w:sz w:val="24"/>
          <w:szCs w:val="24"/>
        </w:rPr>
        <w:br/>
      </w:r>
    </w:p>
    <w:p w:rsidR="0056644B" w:rsidRPr="0056644B" w:rsidRDefault="0056644B" w:rsidP="0056644B">
      <w:pPr>
        <w:shd w:val="clear" w:color="auto" w:fill="CCCCCC"/>
        <w:spacing w:before="150" w:after="150" w:line="300" w:lineRule="atLeast"/>
        <w:outlineLvl w:val="0"/>
        <w:rPr>
          <w:rFonts w:ascii="Arial" w:eastAsia="Times New Roman" w:hAnsi="Arial" w:cs="Arial"/>
          <w:b/>
          <w:bCs/>
          <w:kern w:val="36"/>
          <w:sz w:val="24"/>
          <w:szCs w:val="24"/>
        </w:rPr>
      </w:pPr>
      <w:r w:rsidRPr="0056644B">
        <w:rPr>
          <w:rFonts w:ascii="Arial" w:eastAsia="Times New Roman" w:hAnsi="Arial" w:cs="Arial"/>
          <w:b/>
          <w:bCs/>
          <w:kern w:val="36"/>
          <w:sz w:val="24"/>
          <w:szCs w:val="24"/>
        </w:rPr>
        <w:t>Homework: </w:t>
      </w:r>
      <w:r w:rsidRPr="0056644B">
        <w:rPr>
          <w:rFonts w:ascii="Arial" w:eastAsia="Times New Roman" w:hAnsi="Arial" w:cs="Arial"/>
          <w:b/>
          <w:bCs/>
          <w:kern w:val="36"/>
          <w:sz w:val="24"/>
          <w:szCs w:val="24"/>
        </w:rPr>
        <w:br/>
        <w:t>Determine if the following is a proposition, propositional functions or neither.</w:t>
      </w:r>
      <w:r w:rsidRPr="0056644B">
        <w:rPr>
          <w:rFonts w:ascii="Arial" w:eastAsia="Times New Roman" w:hAnsi="Arial" w:cs="Arial"/>
          <w:b/>
          <w:bCs/>
          <w:kern w:val="36"/>
          <w:sz w:val="24"/>
          <w:szCs w:val="24"/>
        </w:rPr>
        <w:br/>
        <w:t>If the statement is a proposition then </w:t>
      </w:r>
      <w:r w:rsidRPr="0056644B">
        <w:rPr>
          <w:rFonts w:ascii="Arial" w:eastAsia="Times New Roman" w:hAnsi="Arial" w:cs="Arial"/>
          <w:b/>
          <w:bCs/>
          <w:kern w:val="36"/>
          <w:sz w:val="24"/>
          <w:szCs w:val="24"/>
        </w:rPr>
        <w:br/>
        <w:t xml:space="preserve">    </w:t>
      </w:r>
      <w:proofErr w:type="gramStart"/>
      <w:r w:rsidRPr="0056644B">
        <w:rPr>
          <w:rFonts w:ascii="Arial" w:eastAsia="Times New Roman" w:hAnsi="Arial" w:cs="Arial"/>
          <w:b/>
          <w:bCs/>
          <w:kern w:val="36"/>
          <w:sz w:val="24"/>
          <w:szCs w:val="24"/>
        </w:rPr>
        <w:t>a)   </w:t>
      </w:r>
      <w:proofErr w:type="gramEnd"/>
      <w:r w:rsidRPr="0056644B">
        <w:rPr>
          <w:rFonts w:ascii="Arial" w:eastAsia="Times New Roman" w:hAnsi="Arial" w:cs="Arial"/>
          <w:b/>
          <w:bCs/>
          <w:kern w:val="36"/>
          <w:sz w:val="24"/>
          <w:szCs w:val="24"/>
        </w:rPr>
        <w:t>determine its truth value.</w:t>
      </w:r>
      <w:r w:rsidRPr="0056644B">
        <w:rPr>
          <w:rFonts w:ascii="Arial" w:eastAsia="Times New Roman" w:hAnsi="Arial" w:cs="Arial"/>
          <w:b/>
          <w:bCs/>
          <w:kern w:val="36"/>
          <w:sz w:val="24"/>
          <w:szCs w:val="24"/>
        </w:rPr>
        <w:br/>
        <w:t>    b)   Write the negation of the proposition and determine the truth value of the negation.</w:t>
      </w:r>
      <w:r w:rsidRPr="0056644B">
        <w:rPr>
          <w:rFonts w:ascii="Arial" w:eastAsia="Times New Roman" w:hAnsi="Arial" w:cs="Arial"/>
          <w:b/>
          <w:bCs/>
          <w:kern w:val="36"/>
          <w:sz w:val="24"/>
          <w:szCs w:val="24"/>
        </w:rPr>
        <w:br/>
      </w:r>
      <w:r w:rsidRPr="0056644B">
        <w:rPr>
          <w:rFonts w:ascii="Arial" w:eastAsia="Times New Roman" w:hAnsi="Arial" w:cs="Arial"/>
          <w:b/>
          <w:bCs/>
          <w:kern w:val="36"/>
          <w:sz w:val="24"/>
          <w:szCs w:val="24"/>
        </w:rPr>
        <w:br/>
        <w:t>If the statement is a propositional function then state a domain.</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1.Sam asked to be excused from the table this morning.</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2.Cindy got her hair cut last Friday.</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3.1 + 1 = 3</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4.10n = 60</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5.x</w:t>
      </w:r>
      <w:r w:rsidRPr="0056644B">
        <w:rPr>
          <w:rFonts w:ascii="Arial" w:eastAsia="Times New Roman" w:hAnsi="Arial" w:cs="Arial"/>
          <w:spacing w:val="15"/>
          <w:sz w:val="17"/>
          <w:szCs w:val="17"/>
          <w:vertAlign w:val="superscript"/>
        </w:rPr>
        <w:t>2</w:t>
      </w:r>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76200" cy="85725"/>
            <wp:effectExtent l="0" t="0" r="0" b="9525"/>
            <wp:docPr id="64" name="Picture 64" descr="https://my.westcottcourses.com/images/common/elemento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westcottcourses.com/images/common/elemento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104775" cy="123825"/>
            <wp:effectExtent l="0" t="0" r="9525" b="9525"/>
            <wp:docPr id="63" name="Picture 63" descr="https://my.westcottcourses.com/images/common/natur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y.westcottcourses.com/images/common/natura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6.4 </w:t>
      </w:r>
      <w:r w:rsidRPr="0056644B">
        <w:rPr>
          <w:rFonts w:ascii="Arial" w:eastAsia="Times New Roman" w:hAnsi="Arial" w:cs="Arial"/>
          <w:sz w:val="24"/>
          <w:szCs w:val="24"/>
          <w:u w:val="single"/>
        </w:rPr>
        <w:t>&gt;</w:t>
      </w:r>
      <w:r w:rsidRPr="0056644B">
        <w:rPr>
          <w:rFonts w:ascii="Arial" w:eastAsia="Times New Roman" w:hAnsi="Arial" w:cs="Arial"/>
          <w:sz w:val="24"/>
          <w:szCs w:val="24"/>
        </w:rPr>
        <w:t> 8</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 xml:space="preserve">7.Today is </w:t>
      </w:r>
      <w:proofErr w:type="gramStart"/>
      <w:r w:rsidRPr="0056644B">
        <w:rPr>
          <w:rFonts w:ascii="Arial" w:eastAsia="Times New Roman" w:hAnsi="Arial" w:cs="Arial"/>
          <w:sz w:val="24"/>
          <w:szCs w:val="24"/>
        </w:rPr>
        <w:t>Presidents' day</w:t>
      </w:r>
      <w:proofErr w:type="gramEnd"/>
      <w:r w:rsidRPr="0056644B">
        <w:rPr>
          <w:rFonts w:ascii="Arial" w:eastAsia="Times New Roman" w:hAnsi="Arial" w:cs="Arial"/>
          <w:sz w:val="24"/>
          <w:szCs w:val="24"/>
        </w:rPr>
        <w:t>.</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8.Don't track mud into the house.</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9.3 </w:t>
      </w:r>
      <w:r w:rsidRPr="0056644B">
        <w:rPr>
          <w:rFonts w:ascii="Arial" w:eastAsia="Times New Roman" w:hAnsi="Arial" w:cs="Arial"/>
          <w:sz w:val="24"/>
          <w:szCs w:val="24"/>
          <w:u w:val="single"/>
        </w:rPr>
        <w:t>&gt;</w:t>
      </w:r>
      <w:r w:rsidRPr="0056644B">
        <w:rPr>
          <w:rFonts w:ascii="Arial" w:eastAsia="Times New Roman" w:hAnsi="Arial" w:cs="Arial"/>
          <w:sz w:val="24"/>
          <w:szCs w:val="24"/>
        </w:rPr>
        <w:t> 1   or   -5 &lt; -2</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10.4 &lt; 6 </w:t>
      </w:r>
      <w:r w:rsidRPr="0056644B">
        <w:rPr>
          <w:rFonts w:ascii="Arial" w:eastAsia="Times New Roman" w:hAnsi="Arial" w:cs="Arial"/>
          <w:sz w:val="24"/>
          <w:szCs w:val="24"/>
          <w:u w:val="single"/>
        </w:rPr>
        <w:t>&lt;</w:t>
      </w:r>
      <w:r w:rsidRPr="0056644B">
        <w:rPr>
          <w:rFonts w:ascii="Arial" w:eastAsia="Times New Roman" w:hAnsi="Arial" w:cs="Arial"/>
          <w:sz w:val="24"/>
          <w:szCs w:val="24"/>
        </w:rPr>
        <w:t> 9</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11.-2 </w:t>
      </w:r>
      <w:r w:rsidRPr="0056644B">
        <w:rPr>
          <w:rFonts w:ascii="Arial" w:eastAsia="Times New Roman" w:hAnsi="Arial" w:cs="Arial"/>
          <w:sz w:val="24"/>
          <w:szCs w:val="24"/>
          <w:u w:val="single"/>
        </w:rPr>
        <w:t>&lt;</w:t>
      </w:r>
      <w:r w:rsidRPr="0056644B">
        <w:rPr>
          <w:rFonts w:ascii="Arial" w:eastAsia="Times New Roman" w:hAnsi="Arial" w:cs="Arial"/>
          <w:sz w:val="24"/>
          <w:szCs w:val="24"/>
        </w:rPr>
        <w:t> 0 </w:t>
      </w:r>
      <w:r w:rsidRPr="0056644B">
        <w:rPr>
          <w:rFonts w:ascii="Arial" w:eastAsia="Times New Roman" w:hAnsi="Arial" w:cs="Arial"/>
          <w:sz w:val="24"/>
          <w:szCs w:val="24"/>
          <w:u w:val="single"/>
        </w:rPr>
        <w:t>&lt;</w:t>
      </w:r>
      <w:r w:rsidRPr="0056644B">
        <w:rPr>
          <w:rFonts w:ascii="Arial" w:eastAsia="Times New Roman" w:hAnsi="Arial" w:cs="Arial"/>
          <w:sz w:val="24"/>
          <w:szCs w:val="24"/>
        </w:rPr>
        <w:t> 4</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12.1 &lt; 7   and   7 </w:t>
      </w:r>
      <w:r w:rsidRPr="0056644B">
        <w:rPr>
          <w:rFonts w:ascii="Arial" w:eastAsia="Times New Roman" w:hAnsi="Arial" w:cs="Arial"/>
          <w:sz w:val="24"/>
          <w:szCs w:val="24"/>
          <w:u w:val="single"/>
        </w:rPr>
        <w:t>&lt;</w:t>
      </w:r>
      <w:r w:rsidRPr="0056644B">
        <w:rPr>
          <w:rFonts w:ascii="Arial" w:eastAsia="Times New Roman" w:hAnsi="Arial" w:cs="Arial"/>
          <w:sz w:val="24"/>
          <w:szCs w:val="24"/>
        </w:rPr>
        <w:t> 9</w:t>
      </w:r>
    </w:p>
    <w:p w:rsidR="0056644B" w:rsidRPr="0056644B" w:rsidRDefault="0056644B" w:rsidP="0056644B">
      <w:pPr>
        <w:shd w:val="clear" w:color="auto" w:fill="CCCCCC"/>
        <w:spacing w:before="150" w:after="150" w:line="300" w:lineRule="atLeast"/>
        <w:outlineLvl w:val="0"/>
        <w:rPr>
          <w:rFonts w:ascii="Arial" w:eastAsia="Times New Roman" w:hAnsi="Arial" w:cs="Arial"/>
          <w:b/>
          <w:bCs/>
          <w:kern w:val="36"/>
          <w:sz w:val="24"/>
          <w:szCs w:val="24"/>
        </w:rPr>
      </w:pPr>
      <w:r w:rsidRPr="0056644B">
        <w:rPr>
          <w:rFonts w:ascii="Arial" w:eastAsia="Times New Roman" w:hAnsi="Arial" w:cs="Arial"/>
          <w:b/>
          <w:bCs/>
          <w:kern w:val="36"/>
          <w:sz w:val="24"/>
          <w:szCs w:val="24"/>
        </w:rPr>
        <w:t>Determine if the following is a proposition, propositional functions or neither. If it is a proposition, determine the truth value.</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lastRenderedPageBreak/>
        <w:t>13.for some integer n, 10n = 60</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14.for all   x </w:t>
      </w:r>
      <w:r w:rsidRPr="0056644B">
        <w:rPr>
          <w:rFonts w:ascii="Arial" w:eastAsia="Times New Roman" w:hAnsi="Arial" w:cs="Arial"/>
          <w:noProof/>
          <w:sz w:val="24"/>
          <w:szCs w:val="24"/>
        </w:rPr>
        <w:drawing>
          <wp:inline distT="0" distB="0" distL="0" distR="0">
            <wp:extent cx="76200" cy="85725"/>
            <wp:effectExtent l="0" t="0" r="0" b="9525"/>
            <wp:docPr id="62" name="Picture 62" descr="https://my.westcottcourses.com/images/common/elemento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y.westcottcourses.com/images/common/elemento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104775" cy="123825"/>
            <wp:effectExtent l="0" t="0" r="9525" b="9525"/>
            <wp:docPr id="61" name="Picture 61" descr="https://my.westcottcourses.com/images/common/natur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y.westcottcourses.com/images/common/natura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x</w:t>
      </w:r>
      <w:r w:rsidRPr="0056644B">
        <w:rPr>
          <w:rFonts w:ascii="Arial" w:eastAsia="Times New Roman" w:hAnsi="Arial" w:cs="Arial"/>
          <w:spacing w:val="15"/>
          <w:sz w:val="17"/>
          <w:szCs w:val="17"/>
          <w:vertAlign w:val="superscript"/>
        </w:rPr>
        <w:t>2</w:t>
      </w:r>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76200" cy="85725"/>
            <wp:effectExtent l="0" t="0" r="0" b="9525"/>
            <wp:docPr id="60" name="Picture 60" descr="https://my.westcottcourses.com/images/common/elemento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y.westcottcourses.com/images/common/elemento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104775" cy="123825"/>
            <wp:effectExtent l="0" t="0" r="9525" b="9525"/>
            <wp:docPr id="59" name="Picture 59" descr="https://my.westcottcourses.com/images/common/natur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y.westcottcourses.com/images/common/natura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15.for every x </w:t>
      </w:r>
      <w:r w:rsidRPr="0056644B">
        <w:rPr>
          <w:rFonts w:ascii="Arial" w:eastAsia="Times New Roman" w:hAnsi="Arial" w:cs="Arial"/>
          <w:noProof/>
          <w:sz w:val="24"/>
          <w:szCs w:val="24"/>
        </w:rPr>
        <w:drawing>
          <wp:inline distT="0" distB="0" distL="0" distR="0">
            <wp:extent cx="76200" cy="85725"/>
            <wp:effectExtent l="0" t="0" r="0" b="9525"/>
            <wp:docPr id="58" name="Picture 58" descr="https://my.westcottcourses.com/images/common/elemento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y.westcottcourses.com/images/common/elemento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95250" cy="123825"/>
            <wp:effectExtent l="0" t="0" r="0" b="9525"/>
            <wp:docPr id="57" name="Picture 57" descr="https://my.westcottcourses.com/images/common/re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y.westcottcourses.com/images/common/rea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56644B">
        <w:rPr>
          <w:rFonts w:ascii="Arial" w:eastAsia="Times New Roman" w:hAnsi="Arial" w:cs="Arial"/>
          <w:sz w:val="24"/>
          <w:szCs w:val="24"/>
        </w:rPr>
        <w:t>, x</w:t>
      </w:r>
      <w:r w:rsidRPr="0056644B">
        <w:rPr>
          <w:rFonts w:ascii="Arial" w:eastAsia="Times New Roman" w:hAnsi="Arial" w:cs="Arial"/>
          <w:spacing w:val="15"/>
          <w:sz w:val="17"/>
          <w:szCs w:val="17"/>
          <w:vertAlign w:val="superscript"/>
        </w:rPr>
        <w:t>2</w:t>
      </w:r>
      <w:r w:rsidRPr="0056644B">
        <w:rPr>
          <w:rFonts w:ascii="Arial" w:eastAsia="Times New Roman" w:hAnsi="Arial" w:cs="Arial"/>
          <w:sz w:val="24"/>
          <w:szCs w:val="24"/>
        </w:rPr>
        <w:t> &lt; x</w:t>
      </w:r>
      <w:r w:rsidRPr="0056644B">
        <w:rPr>
          <w:rFonts w:ascii="Arial" w:eastAsia="Times New Roman" w:hAnsi="Arial" w:cs="Arial"/>
          <w:spacing w:val="15"/>
          <w:sz w:val="17"/>
          <w:szCs w:val="17"/>
          <w:vertAlign w:val="superscript"/>
        </w:rPr>
        <w:t>2</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16.there exists y </w:t>
      </w:r>
      <w:r w:rsidRPr="0056644B">
        <w:rPr>
          <w:rFonts w:ascii="Arial" w:eastAsia="Times New Roman" w:hAnsi="Arial" w:cs="Arial"/>
          <w:noProof/>
          <w:sz w:val="24"/>
          <w:szCs w:val="24"/>
        </w:rPr>
        <w:drawing>
          <wp:inline distT="0" distB="0" distL="0" distR="0">
            <wp:extent cx="76200" cy="85725"/>
            <wp:effectExtent l="0" t="0" r="0" b="9525"/>
            <wp:docPr id="56" name="Picture 56" descr="https://my.westcottcourses.com/images/common/elemento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y.westcottcourses.com/images/common/elemento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56644B">
        <w:rPr>
          <w:rFonts w:ascii="Arial" w:eastAsia="Times New Roman" w:hAnsi="Arial" w:cs="Arial"/>
          <w:sz w:val="24"/>
          <w:szCs w:val="24"/>
        </w:rPr>
        <w:t> Z, such that y</w:t>
      </w:r>
      <w:r w:rsidRPr="0056644B">
        <w:rPr>
          <w:rFonts w:ascii="Arial" w:eastAsia="Times New Roman" w:hAnsi="Arial" w:cs="Arial"/>
          <w:spacing w:val="15"/>
          <w:sz w:val="17"/>
          <w:szCs w:val="17"/>
          <w:vertAlign w:val="superscript"/>
        </w:rPr>
        <w:t>2</w:t>
      </w:r>
      <w:r w:rsidRPr="0056644B">
        <w:rPr>
          <w:rFonts w:ascii="Arial" w:eastAsia="Times New Roman" w:hAnsi="Arial" w:cs="Arial"/>
          <w:sz w:val="24"/>
          <w:szCs w:val="24"/>
        </w:rPr>
        <w:t> &lt; -1</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17.71x = 76</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18.there exists x </w:t>
      </w:r>
      <w:r w:rsidRPr="0056644B">
        <w:rPr>
          <w:rFonts w:ascii="Arial" w:eastAsia="Times New Roman" w:hAnsi="Arial" w:cs="Arial"/>
          <w:noProof/>
          <w:sz w:val="24"/>
          <w:szCs w:val="24"/>
        </w:rPr>
        <w:drawing>
          <wp:inline distT="0" distB="0" distL="0" distR="0">
            <wp:extent cx="76200" cy="85725"/>
            <wp:effectExtent l="0" t="0" r="0" b="9525"/>
            <wp:docPr id="55" name="Picture 55" descr="https://my.westcottcourses.com/images/common/elemento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y.westcottcourses.com/images/common/elemento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104775" cy="123825"/>
            <wp:effectExtent l="0" t="0" r="9525" b="9525"/>
            <wp:docPr id="54" name="Picture 54" descr="https://my.westcottcourses.com/images/common/natur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y.westcottcourses.com/images/common/natura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such that x = 1</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19.for all x </w:t>
      </w:r>
      <w:r w:rsidRPr="0056644B">
        <w:rPr>
          <w:rFonts w:ascii="Arial" w:eastAsia="Times New Roman" w:hAnsi="Arial" w:cs="Arial"/>
          <w:noProof/>
          <w:sz w:val="24"/>
          <w:szCs w:val="24"/>
        </w:rPr>
        <w:drawing>
          <wp:inline distT="0" distB="0" distL="0" distR="0">
            <wp:extent cx="76200" cy="85725"/>
            <wp:effectExtent l="0" t="0" r="0" b="9525"/>
            <wp:docPr id="53" name="Picture 53" descr="https://my.westcottcourses.com/images/common/elemento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y.westcottcourses.com/images/common/elemento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104775" cy="123825"/>
            <wp:effectExtent l="0" t="0" r="9525" b="9525"/>
            <wp:docPr id="52" name="Picture 52" descr="https://my.westcottcourses.com/images/common/natur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y.westcottcourses.com/images/common/natura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such that x = 1</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20.for some x </w:t>
      </w:r>
      <w:r w:rsidRPr="0056644B">
        <w:rPr>
          <w:rFonts w:ascii="Arial" w:eastAsia="Times New Roman" w:hAnsi="Arial" w:cs="Arial"/>
          <w:noProof/>
          <w:sz w:val="24"/>
          <w:szCs w:val="24"/>
        </w:rPr>
        <w:drawing>
          <wp:inline distT="0" distB="0" distL="0" distR="0">
            <wp:extent cx="76200" cy="85725"/>
            <wp:effectExtent l="0" t="0" r="0" b="9525"/>
            <wp:docPr id="51" name="Picture 51" descr="https://my.westcottcourses.com/images/common/elemento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y.westcottcourses.com/images/common/elemento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95250" cy="123825"/>
            <wp:effectExtent l="0" t="0" r="0" b="9525"/>
            <wp:docPr id="50" name="Picture 50" descr="https://my.westcottcourses.com/images/common/re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y.westcottcourses.com/images/common/rea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56644B">
        <w:rPr>
          <w:rFonts w:ascii="Arial" w:eastAsia="Times New Roman" w:hAnsi="Arial" w:cs="Arial"/>
          <w:sz w:val="24"/>
          <w:szCs w:val="24"/>
        </w:rPr>
        <w:t>, x</w:t>
      </w:r>
      <w:r w:rsidRPr="0056644B">
        <w:rPr>
          <w:rFonts w:ascii="Arial" w:eastAsia="Times New Roman" w:hAnsi="Arial" w:cs="Arial"/>
          <w:spacing w:val="15"/>
          <w:sz w:val="17"/>
          <w:szCs w:val="17"/>
          <w:vertAlign w:val="superscript"/>
        </w:rPr>
        <w:t>3</w:t>
      </w:r>
      <w:r w:rsidRPr="0056644B">
        <w:rPr>
          <w:rFonts w:ascii="Arial" w:eastAsia="Times New Roman" w:hAnsi="Arial" w:cs="Arial"/>
          <w:sz w:val="24"/>
          <w:szCs w:val="24"/>
        </w:rPr>
        <w:t> &lt; x</w:t>
      </w:r>
      <w:r w:rsidRPr="0056644B">
        <w:rPr>
          <w:rFonts w:ascii="Arial" w:eastAsia="Times New Roman" w:hAnsi="Arial" w:cs="Arial"/>
          <w:spacing w:val="15"/>
          <w:sz w:val="17"/>
          <w:szCs w:val="17"/>
          <w:vertAlign w:val="superscript"/>
        </w:rPr>
        <w:t>2</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21.for every y </w:t>
      </w:r>
      <w:r w:rsidRPr="0056644B">
        <w:rPr>
          <w:rFonts w:ascii="Arial" w:eastAsia="Times New Roman" w:hAnsi="Arial" w:cs="Arial"/>
          <w:noProof/>
          <w:sz w:val="24"/>
          <w:szCs w:val="24"/>
        </w:rPr>
        <w:drawing>
          <wp:inline distT="0" distB="0" distL="0" distR="0">
            <wp:extent cx="76200" cy="85725"/>
            <wp:effectExtent l="0" t="0" r="0" b="9525"/>
            <wp:docPr id="49" name="Picture 49" descr="https://my.westcottcourses.com/images/common/elemento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y.westcottcourses.com/images/common/elemento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56644B">
        <w:rPr>
          <w:rFonts w:ascii="Arial" w:eastAsia="Times New Roman" w:hAnsi="Arial" w:cs="Arial"/>
          <w:sz w:val="24"/>
          <w:szCs w:val="24"/>
        </w:rPr>
        <w:t> Z, such that y</w:t>
      </w:r>
      <w:r w:rsidRPr="0056644B">
        <w:rPr>
          <w:rFonts w:ascii="Arial" w:eastAsia="Times New Roman" w:hAnsi="Arial" w:cs="Arial"/>
          <w:spacing w:val="15"/>
          <w:sz w:val="17"/>
          <w:szCs w:val="17"/>
          <w:vertAlign w:val="superscript"/>
        </w:rPr>
        <w:t>2</w:t>
      </w:r>
      <w:r w:rsidRPr="0056644B">
        <w:rPr>
          <w:rFonts w:ascii="Arial" w:eastAsia="Times New Roman" w:hAnsi="Arial" w:cs="Arial"/>
          <w:sz w:val="24"/>
          <w:szCs w:val="24"/>
        </w:rPr>
        <w:t> &lt; -1</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22.there exists x </w:t>
      </w:r>
      <w:r w:rsidRPr="0056644B">
        <w:rPr>
          <w:rFonts w:ascii="Arial" w:eastAsia="Times New Roman" w:hAnsi="Arial" w:cs="Arial"/>
          <w:noProof/>
          <w:sz w:val="24"/>
          <w:szCs w:val="24"/>
        </w:rPr>
        <w:drawing>
          <wp:inline distT="0" distB="0" distL="0" distR="0">
            <wp:extent cx="76200" cy="85725"/>
            <wp:effectExtent l="0" t="0" r="0" b="9525"/>
            <wp:docPr id="48" name="Picture 48" descr="https://my.westcottcourses.com/images/common/elemento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y.westcottcourses.com/images/common/elemento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95250" cy="123825"/>
            <wp:effectExtent l="0" t="0" r="0" b="9525"/>
            <wp:docPr id="47" name="Picture 47" descr="https://my.westcottcourses.com/images/common/re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y.westcottcourses.com/images/common/rea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56644B">
        <w:rPr>
          <w:rFonts w:ascii="Arial" w:eastAsia="Times New Roman" w:hAnsi="Arial" w:cs="Arial"/>
          <w:sz w:val="24"/>
          <w:szCs w:val="24"/>
        </w:rPr>
        <w:t>, such that x = 10</w:t>
      </w:r>
      <w:r w:rsidRPr="0056644B">
        <w:rPr>
          <w:rFonts w:ascii="Arial" w:eastAsia="Times New Roman" w:hAnsi="Arial" w:cs="Arial"/>
          <w:spacing w:val="15"/>
          <w:sz w:val="17"/>
          <w:szCs w:val="17"/>
          <w:vertAlign w:val="superscript"/>
        </w:rPr>
        <w:t>5</w:t>
      </w:r>
    </w:p>
    <w:p w:rsidR="0056644B" w:rsidRPr="0056644B" w:rsidRDefault="0056644B" w:rsidP="0056644B">
      <w:pPr>
        <w:spacing w:after="0" w:line="240" w:lineRule="auto"/>
        <w:rPr>
          <w:rFonts w:ascii="Arial" w:eastAsia="Times New Roman" w:hAnsi="Arial" w:cs="Arial"/>
          <w:sz w:val="24"/>
          <w:szCs w:val="24"/>
        </w:rPr>
      </w:pPr>
      <w:r w:rsidRPr="0056644B">
        <w:rPr>
          <w:rFonts w:ascii="Arial" w:eastAsia="Times New Roman" w:hAnsi="Arial" w:cs="Arial"/>
          <w:sz w:val="24"/>
          <w:szCs w:val="24"/>
        </w:rPr>
        <w:br/>
      </w:r>
    </w:p>
    <w:p w:rsidR="0056644B" w:rsidRPr="0056644B" w:rsidRDefault="0056644B" w:rsidP="0056644B">
      <w:pPr>
        <w:shd w:val="clear" w:color="auto" w:fill="CCCCCC"/>
        <w:spacing w:before="150" w:after="150" w:line="300" w:lineRule="atLeast"/>
        <w:outlineLvl w:val="0"/>
        <w:rPr>
          <w:rFonts w:ascii="Arial" w:eastAsia="Times New Roman" w:hAnsi="Arial" w:cs="Arial"/>
          <w:b/>
          <w:bCs/>
          <w:kern w:val="36"/>
          <w:sz w:val="24"/>
          <w:szCs w:val="24"/>
        </w:rPr>
      </w:pPr>
      <w:r w:rsidRPr="0056644B">
        <w:rPr>
          <w:rFonts w:ascii="Arial" w:eastAsia="Times New Roman" w:hAnsi="Arial" w:cs="Arial"/>
          <w:b/>
          <w:bCs/>
          <w:kern w:val="36"/>
          <w:sz w:val="24"/>
          <w:szCs w:val="24"/>
        </w:rPr>
        <w:t>Determine if the statement is a propositional function. If so, state a domain.</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23.n</w:t>
      </w:r>
      <w:r w:rsidRPr="0056644B">
        <w:rPr>
          <w:rFonts w:ascii="Arial" w:eastAsia="Times New Roman" w:hAnsi="Arial" w:cs="Arial"/>
          <w:spacing w:val="15"/>
          <w:sz w:val="17"/>
          <w:szCs w:val="17"/>
          <w:vertAlign w:val="superscript"/>
        </w:rPr>
        <w:t>2</w:t>
      </w:r>
      <w:r w:rsidRPr="0056644B">
        <w:rPr>
          <w:rFonts w:ascii="Arial" w:eastAsia="Times New Roman" w:hAnsi="Arial" w:cs="Arial"/>
          <w:sz w:val="24"/>
          <w:szCs w:val="24"/>
        </w:rPr>
        <w:t> is greater than 10</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24.Clean up your room.</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25.Let n be a natural number.</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26.The student won the presidential election at Clairmont High.</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27.10 - 5 = 5</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28.10n - 5 = 5</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 xml:space="preserve">29.The song was on the top 10 </w:t>
      </w:r>
      <w:proofErr w:type="gramStart"/>
      <w:r w:rsidRPr="0056644B">
        <w:rPr>
          <w:rFonts w:ascii="Arial" w:eastAsia="Times New Roman" w:hAnsi="Arial" w:cs="Arial"/>
          <w:sz w:val="24"/>
          <w:szCs w:val="24"/>
        </w:rPr>
        <w:t>chart</w:t>
      </w:r>
      <w:proofErr w:type="gramEnd"/>
      <w:r w:rsidRPr="0056644B">
        <w:rPr>
          <w:rFonts w:ascii="Arial" w:eastAsia="Times New Roman" w:hAnsi="Arial" w:cs="Arial"/>
          <w:sz w:val="24"/>
          <w:szCs w:val="24"/>
        </w:rPr>
        <w:t xml:space="preserve"> in January 2015.</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30.(x</w:t>
      </w:r>
      <w:r w:rsidRPr="0056644B">
        <w:rPr>
          <w:rFonts w:ascii="Arial" w:eastAsia="Times New Roman" w:hAnsi="Arial" w:cs="Arial"/>
          <w:spacing w:val="15"/>
          <w:sz w:val="17"/>
          <w:szCs w:val="17"/>
          <w:vertAlign w:val="superscript"/>
        </w:rPr>
        <w:t>3</w:t>
      </w:r>
      <w:r w:rsidRPr="0056644B">
        <w:rPr>
          <w:rFonts w:ascii="Arial" w:eastAsia="Times New Roman" w:hAnsi="Arial" w:cs="Arial"/>
          <w:sz w:val="24"/>
          <w:szCs w:val="24"/>
        </w:rPr>
        <w:t> - 3x) </w:t>
      </w:r>
      <w:r w:rsidRPr="0056644B">
        <w:rPr>
          <w:rFonts w:ascii="Arial" w:eastAsia="Times New Roman" w:hAnsi="Arial" w:cs="Arial"/>
          <w:noProof/>
          <w:sz w:val="24"/>
          <w:szCs w:val="24"/>
        </w:rPr>
        <w:drawing>
          <wp:inline distT="0" distB="0" distL="0" distR="0">
            <wp:extent cx="76200" cy="85725"/>
            <wp:effectExtent l="0" t="0" r="0" b="9525"/>
            <wp:docPr id="46" name="Picture 46" descr="https://my.westcottcourses.com/images/common/elemento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y.westcottcourses.com/images/common/elementof.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 cy="85725"/>
                    </a:xfrm>
                    <a:prstGeom prst="rect">
                      <a:avLst/>
                    </a:prstGeom>
                    <a:noFill/>
                    <a:ln>
                      <a:noFill/>
                    </a:ln>
                  </pic:spPr>
                </pic:pic>
              </a:graphicData>
            </a:graphic>
          </wp:inline>
        </w:drawing>
      </w:r>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95250" cy="123825"/>
            <wp:effectExtent l="0" t="0" r="0" b="9525"/>
            <wp:docPr id="45" name="Picture 45" descr="https://my.westcottcourses.com/images/common/re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y.westcottcourses.com/images/common/rea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31.</w:t>
      </w:r>
      <w:ins w:id="2" w:author="Unknown">
        <w:r w:rsidRPr="0056644B">
          <w:rPr>
            <w:rFonts w:ascii="Arial" w:eastAsia="Times New Roman" w:hAnsi="Arial" w:cs="Arial"/>
            <w:sz w:val="24"/>
            <w:szCs w:val="24"/>
          </w:rPr>
          <w:t>15</w:t>
        </w:r>
      </w:ins>
      <w:r w:rsidRPr="0056644B">
        <w:rPr>
          <w:rFonts w:ascii="Arial" w:eastAsia="Times New Roman" w:hAnsi="Arial" w:cs="Arial"/>
          <w:sz w:val="24"/>
          <w:szCs w:val="24"/>
        </w:rPr>
        <w:t> is a real number</w:t>
      </w:r>
    </w:p>
    <w:p w:rsidR="0056644B" w:rsidRPr="0056644B" w:rsidRDefault="0056644B" w:rsidP="0056644B">
      <w:pPr>
        <w:spacing w:after="0" w:line="240" w:lineRule="auto"/>
        <w:rPr>
          <w:rFonts w:ascii="Arial" w:eastAsia="Times New Roman" w:hAnsi="Arial" w:cs="Arial"/>
          <w:sz w:val="24"/>
          <w:szCs w:val="24"/>
        </w:rPr>
      </w:pPr>
      <w:r w:rsidRPr="0056644B">
        <w:rPr>
          <w:rFonts w:ascii="Arial" w:eastAsia="Times New Roman" w:hAnsi="Arial" w:cs="Arial"/>
          <w:sz w:val="24"/>
          <w:szCs w:val="24"/>
        </w:rPr>
        <w:br/>
      </w:r>
    </w:p>
    <w:p w:rsidR="0056644B" w:rsidRPr="0056644B" w:rsidRDefault="0056644B" w:rsidP="0056644B">
      <w:pPr>
        <w:shd w:val="clear" w:color="auto" w:fill="CCCCCC"/>
        <w:spacing w:before="150" w:after="150" w:line="300" w:lineRule="atLeast"/>
        <w:outlineLvl w:val="0"/>
        <w:rPr>
          <w:rFonts w:ascii="Arial" w:eastAsia="Times New Roman" w:hAnsi="Arial" w:cs="Arial"/>
          <w:b/>
          <w:bCs/>
          <w:kern w:val="36"/>
          <w:sz w:val="24"/>
          <w:szCs w:val="24"/>
        </w:rPr>
      </w:pPr>
      <w:r w:rsidRPr="0056644B">
        <w:rPr>
          <w:rFonts w:ascii="Arial" w:eastAsia="Times New Roman" w:hAnsi="Arial" w:cs="Arial"/>
          <w:b/>
          <w:bCs/>
          <w:kern w:val="36"/>
          <w:sz w:val="24"/>
          <w:szCs w:val="24"/>
        </w:rPr>
        <w:t>Let P(n) be the propositional function "n divides 55. Write each proposition in words and tell whether it is true or false. The domain is the set of all positive integers. The statement "n divides 55" means that n goes into 55 evenly.</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32.P(5)</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33.P(11)</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34.P(10)</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35.for some n, P(n)</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lastRenderedPageBreak/>
        <w:t>36.for every n, P(n)</w:t>
      </w:r>
    </w:p>
    <w:p w:rsidR="0056644B" w:rsidRPr="0056644B" w:rsidRDefault="0056644B" w:rsidP="0056644B">
      <w:pPr>
        <w:spacing w:after="0" w:line="240" w:lineRule="auto"/>
        <w:rPr>
          <w:rFonts w:ascii="Arial" w:eastAsia="Times New Roman" w:hAnsi="Arial" w:cs="Arial"/>
          <w:sz w:val="24"/>
          <w:szCs w:val="24"/>
        </w:rPr>
      </w:pPr>
      <w:r w:rsidRPr="0056644B">
        <w:rPr>
          <w:rFonts w:ascii="Arial" w:eastAsia="Times New Roman" w:hAnsi="Arial" w:cs="Arial"/>
          <w:sz w:val="24"/>
          <w:szCs w:val="24"/>
        </w:rPr>
        <w:br/>
      </w:r>
    </w:p>
    <w:p w:rsidR="0056644B" w:rsidRPr="0056644B" w:rsidRDefault="0056644B" w:rsidP="0056644B">
      <w:pPr>
        <w:shd w:val="clear" w:color="auto" w:fill="CCCCCC"/>
        <w:spacing w:before="150" w:after="150" w:line="300" w:lineRule="atLeast"/>
        <w:outlineLvl w:val="0"/>
        <w:rPr>
          <w:rFonts w:ascii="Arial" w:eastAsia="Times New Roman" w:hAnsi="Arial" w:cs="Arial"/>
          <w:b/>
          <w:bCs/>
          <w:kern w:val="36"/>
          <w:sz w:val="24"/>
          <w:szCs w:val="24"/>
        </w:rPr>
      </w:pPr>
      <w:r w:rsidRPr="0056644B">
        <w:rPr>
          <w:rFonts w:ascii="Arial" w:eastAsia="Times New Roman" w:hAnsi="Arial" w:cs="Arial"/>
          <w:b/>
          <w:bCs/>
          <w:kern w:val="36"/>
          <w:sz w:val="24"/>
          <w:szCs w:val="24"/>
        </w:rPr>
        <w:t>Given the following, determine whether the following propositions are true or false.</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p = T, q = T, r = F</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37.p </w:t>
      </w:r>
      <w:r w:rsidRPr="0056644B">
        <w:rPr>
          <w:rFonts w:ascii="Arial" w:eastAsia="Times New Roman" w:hAnsi="Arial" w:cs="Arial"/>
          <w:noProof/>
          <w:sz w:val="24"/>
          <w:szCs w:val="24"/>
        </w:rPr>
        <w:drawing>
          <wp:inline distT="0" distB="0" distL="0" distR="0">
            <wp:extent cx="104775" cy="123825"/>
            <wp:effectExtent l="0" t="0" r="9525" b="9525"/>
            <wp:docPr id="44" name="Picture 44" descr="https://my.westcottcourses.com/images/commo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y.westcottcourses.com/images/common/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r</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38.p </w:t>
      </w:r>
      <w:r w:rsidRPr="0056644B">
        <w:rPr>
          <w:rFonts w:ascii="Arial" w:eastAsia="Times New Roman" w:hAnsi="Arial" w:cs="Arial"/>
          <w:noProof/>
          <w:sz w:val="24"/>
          <w:szCs w:val="24"/>
        </w:rPr>
        <w:drawing>
          <wp:inline distT="0" distB="0" distL="0" distR="0">
            <wp:extent cx="104775" cy="123825"/>
            <wp:effectExtent l="0" t="0" r="9525" b="9525"/>
            <wp:docPr id="43" name="Picture 43" descr="https://my.westcottcourses.com/images/commo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y.westcottcourses.com/images/common/o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q</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39.p </w:t>
      </w:r>
      <w:r w:rsidRPr="0056644B">
        <w:rPr>
          <w:rFonts w:ascii="Arial" w:eastAsia="Times New Roman" w:hAnsi="Arial" w:cs="Arial"/>
          <w:noProof/>
          <w:sz w:val="24"/>
          <w:szCs w:val="24"/>
        </w:rPr>
        <w:drawing>
          <wp:inline distT="0" distB="0" distL="0" distR="0">
            <wp:extent cx="104775" cy="123825"/>
            <wp:effectExtent l="0" t="0" r="9525" b="9525"/>
            <wp:docPr id="42" name="Picture 42" descr="https://my.westcottcourses.com/images/commo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y.westcottcourses.com/images/common/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w:t>
      </w:r>
      <w:del w:id="3" w:author="Unknown">
        <w:r w:rsidRPr="0056644B">
          <w:rPr>
            <w:rFonts w:ascii="Arial" w:eastAsia="Times New Roman" w:hAnsi="Arial" w:cs="Arial"/>
            <w:sz w:val="24"/>
            <w:szCs w:val="24"/>
          </w:rPr>
          <w:delText>q</w:delText>
        </w:r>
      </w:del>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40.</w:t>
      </w:r>
      <w:del w:id="4" w:author="Unknown">
        <w:r w:rsidRPr="0056644B">
          <w:rPr>
            <w:rFonts w:ascii="Arial" w:eastAsia="Times New Roman" w:hAnsi="Arial" w:cs="Arial"/>
            <w:sz w:val="24"/>
            <w:szCs w:val="24"/>
          </w:rPr>
          <w:delText>p</w:delText>
        </w:r>
      </w:del>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104775" cy="123825"/>
            <wp:effectExtent l="0" t="0" r="9525" b="9525"/>
            <wp:docPr id="41" name="Picture 41" descr="https://my.westcottcourses.com/images/commo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y.westcottcourses.com/images/common/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r</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41.</w:t>
      </w:r>
      <w:r w:rsidRPr="0056644B">
        <w:rPr>
          <w:rFonts w:ascii="Arial" w:eastAsia="Times New Roman" w:hAnsi="Arial" w:cs="Arial"/>
          <w:noProof/>
          <w:sz w:val="24"/>
          <w:szCs w:val="24"/>
        </w:rPr>
        <w:drawing>
          <wp:inline distT="0" distB="0" distL="0" distR="0">
            <wp:extent cx="428625" cy="228600"/>
            <wp:effectExtent l="0" t="0" r="9525" b="0"/>
            <wp:docPr id="40" name="Picture 40" descr="https://my.westcottcourses.com/images/homework/discrete/1.1.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y.westcottcourses.com/images/homework/discrete/1.1.4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228600"/>
                    </a:xfrm>
                    <a:prstGeom prst="rect">
                      <a:avLst/>
                    </a:prstGeom>
                    <a:noFill/>
                    <a:ln>
                      <a:noFill/>
                    </a:ln>
                  </pic:spPr>
                </pic:pic>
              </a:graphicData>
            </a:graphic>
          </wp:inline>
        </w:drawing>
      </w:r>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104775" cy="123825"/>
            <wp:effectExtent l="0" t="0" r="9525" b="9525"/>
            <wp:docPr id="39" name="Picture 39" descr="https://my.westcottcourses.com/images/commo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y.westcottcourses.com/images/common/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(q </w:t>
      </w:r>
      <w:r w:rsidRPr="0056644B">
        <w:rPr>
          <w:rFonts w:ascii="Arial" w:eastAsia="Times New Roman" w:hAnsi="Arial" w:cs="Arial"/>
          <w:noProof/>
          <w:sz w:val="24"/>
          <w:szCs w:val="24"/>
        </w:rPr>
        <w:drawing>
          <wp:inline distT="0" distB="0" distL="0" distR="0">
            <wp:extent cx="104775" cy="123825"/>
            <wp:effectExtent l="0" t="0" r="9525" b="9525"/>
            <wp:docPr id="38" name="Picture 38" descr="https://my.westcottcourses.com/images/commo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y.westcottcourses.com/images/common/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w:t>
      </w:r>
      <w:del w:id="5" w:author="Unknown">
        <w:r w:rsidRPr="0056644B">
          <w:rPr>
            <w:rFonts w:ascii="Arial" w:eastAsia="Times New Roman" w:hAnsi="Arial" w:cs="Arial"/>
            <w:sz w:val="24"/>
            <w:szCs w:val="24"/>
          </w:rPr>
          <w:delText>r</w:delText>
        </w:r>
      </w:del>
      <w:r w:rsidRPr="0056644B">
        <w:rPr>
          <w:rFonts w:ascii="Arial" w:eastAsia="Times New Roman" w:hAnsi="Arial" w:cs="Arial"/>
          <w:sz w:val="24"/>
          <w:szCs w:val="24"/>
        </w:rPr>
        <w:t>)</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42.</w:t>
      </w:r>
      <w:r w:rsidRPr="0056644B">
        <w:rPr>
          <w:rFonts w:ascii="Arial" w:eastAsia="Times New Roman" w:hAnsi="Arial" w:cs="Arial"/>
          <w:noProof/>
          <w:sz w:val="24"/>
          <w:szCs w:val="24"/>
        </w:rPr>
        <w:drawing>
          <wp:inline distT="0" distB="0" distL="0" distR="0">
            <wp:extent cx="409575" cy="171450"/>
            <wp:effectExtent l="0" t="0" r="9525" b="0"/>
            <wp:docPr id="37" name="Picture 37" descr="https://my.westcottcourses.com/images/homework/discrete/1.1.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my.westcottcourses.com/images/homework/discrete/1.1.4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 cy="171450"/>
                    </a:xfrm>
                    <a:prstGeom prst="rect">
                      <a:avLst/>
                    </a:prstGeom>
                    <a:noFill/>
                    <a:ln>
                      <a:noFill/>
                    </a:ln>
                  </pic:spPr>
                </pic:pic>
              </a:graphicData>
            </a:graphic>
          </wp:inline>
        </w:drawing>
      </w:r>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104775" cy="123825"/>
            <wp:effectExtent l="0" t="0" r="9525" b="9525"/>
            <wp:docPr id="36" name="Picture 36" descr="https://my.westcottcourses.com/images/commo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y.westcottcourses.com/images/common/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q</w:t>
      </w:r>
    </w:p>
    <w:p w:rsidR="0056644B" w:rsidRPr="0056644B" w:rsidRDefault="0056644B" w:rsidP="0056644B">
      <w:pPr>
        <w:spacing w:after="0" w:line="240" w:lineRule="auto"/>
        <w:rPr>
          <w:rFonts w:ascii="Arial" w:eastAsia="Times New Roman" w:hAnsi="Arial" w:cs="Arial"/>
          <w:sz w:val="24"/>
          <w:szCs w:val="24"/>
        </w:rPr>
      </w:pPr>
      <w:r w:rsidRPr="0056644B">
        <w:rPr>
          <w:rFonts w:ascii="Arial" w:eastAsia="Times New Roman" w:hAnsi="Arial" w:cs="Arial"/>
          <w:sz w:val="24"/>
          <w:szCs w:val="24"/>
        </w:rPr>
        <w:br/>
      </w:r>
    </w:p>
    <w:p w:rsidR="0056644B" w:rsidRPr="0056644B" w:rsidRDefault="0056644B" w:rsidP="0056644B">
      <w:pPr>
        <w:shd w:val="clear" w:color="auto" w:fill="CCCCCC"/>
        <w:spacing w:before="150" w:after="150" w:line="300" w:lineRule="atLeast"/>
        <w:outlineLvl w:val="0"/>
        <w:rPr>
          <w:rFonts w:ascii="Arial" w:eastAsia="Times New Roman" w:hAnsi="Arial" w:cs="Arial"/>
          <w:b/>
          <w:bCs/>
          <w:kern w:val="36"/>
          <w:sz w:val="24"/>
          <w:szCs w:val="24"/>
        </w:rPr>
      </w:pPr>
      <w:r w:rsidRPr="0056644B">
        <w:rPr>
          <w:rFonts w:ascii="Arial" w:eastAsia="Times New Roman" w:hAnsi="Arial" w:cs="Arial"/>
          <w:b/>
          <w:bCs/>
          <w:kern w:val="36"/>
          <w:sz w:val="24"/>
          <w:szCs w:val="24"/>
        </w:rPr>
        <w:t>Write the truth table for each of the following propositions.</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43.</w:t>
      </w:r>
      <w:r w:rsidRPr="0056644B">
        <w:rPr>
          <w:rFonts w:ascii="Arial" w:eastAsia="Times New Roman" w:hAnsi="Arial" w:cs="Arial"/>
          <w:noProof/>
          <w:sz w:val="24"/>
          <w:szCs w:val="24"/>
        </w:rPr>
        <w:drawing>
          <wp:inline distT="0" distB="0" distL="0" distR="0">
            <wp:extent cx="352425" cy="171450"/>
            <wp:effectExtent l="0" t="0" r="9525" b="0"/>
            <wp:docPr id="35" name="Picture 35" descr="https://my.westcottcourses.com/images/homework/discrete/1.1.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my.westcottcourses.com/images/homework/discrete/1.1.43.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44.(p </w:t>
      </w:r>
      <w:r w:rsidRPr="0056644B">
        <w:rPr>
          <w:rFonts w:ascii="Arial" w:eastAsia="Times New Roman" w:hAnsi="Arial" w:cs="Arial"/>
          <w:noProof/>
          <w:sz w:val="24"/>
          <w:szCs w:val="24"/>
        </w:rPr>
        <w:drawing>
          <wp:inline distT="0" distB="0" distL="0" distR="0">
            <wp:extent cx="104775" cy="123825"/>
            <wp:effectExtent l="0" t="0" r="9525" b="9525"/>
            <wp:docPr id="34" name="Picture 34" descr="https://my.westcottcourses.com/images/commo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y.westcottcourses.com/images/common/o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w:t>
      </w:r>
      <w:del w:id="6" w:author="Unknown">
        <w:r w:rsidRPr="0056644B">
          <w:rPr>
            <w:rFonts w:ascii="Arial" w:eastAsia="Times New Roman" w:hAnsi="Arial" w:cs="Arial"/>
            <w:sz w:val="24"/>
            <w:szCs w:val="24"/>
          </w:rPr>
          <w:delText>q</w:delText>
        </w:r>
      </w:del>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104775" cy="123825"/>
            <wp:effectExtent l="0" t="0" r="9525" b="9525"/>
            <wp:docPr id="33" name="Picture 33" descr="https://my.westcottcourses.com/images/commo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y.westcottcourses.com/images/common/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p</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45.</w:t>
      </w:r>
      <w:r w:rsidRPr="0056644B">
        <w:rPr>
          <w:rFonts w:ascii="Arial" w:eastAsia="Times New Roman" w:hAnsi="Arial" w:cs="Arial"/>
          <w:noProof/>
          <w:sz w:val="24"/>
          <w:szCs w:val="24"/>
        </w:rPr>
        <w:drawing>
          <wp:inline distT="0" distB="0" distL="0" distR="0">
            <wp:extent cx="447675" cy="171450"/>
            <wp:effectExtent l="0" t="0" r="9525" b="0"/>
            <wp:docPr id="32" name="Picture 32" descr="https://my.westcottcourses.com/images/homework/discrete/1.1.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y.westcottcourses.com/images/homework/discrete/1.1.4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 cy="171450"/>
                    </a:xfrm>
                    <a:prstGeom prst="rect">
                      <a:avLst/>
                    </a:prstGeom>
                    <a:noFill/>
                    <a:ln>
                      <a:noFill/>
                    </a:ln>
                  </pic:spPr>
                </pic:pic>
              </a:graphicData>
            </a:graphic>
          </wp:inline>
        </w:drawing>
      </w:r>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104775" cy="123825"/>
            <wp:effectExtent l="0" t="0" r="9525" b="9525"/>
            <wp:docPr id="31" name="Picture 31" descr="https://my.westcottcourses.com/images/commo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y.westcottcourses.com/images/common/o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w:t>
      </w:r>
      <w:del w:id="7" w:author="Unknown">
        <w:r w:rsidRPr="0056644B">
          <w:rPr>
            <w:rFonts w:ascii="Arial" w:eastAsia="Times New Roman" w:hAnsi="Arial" w:cs="Arial"/>
            <w:sz w:val="24"/>
            <w:szCs w:val="24"/>
          </w:rPr>
          <w:delText>p</w:delText>
        </w:r>
      </w:del>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104775" cy="123825"/>
            <wp:effectExtent l="0" t="0" r="9525" b="9525"/>
            <wp:docPr id="30" name="Picture 30" descr="https://my.westcottcourses.com/images/commo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y.westcottcourses.com/images/common/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q)</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46.((p </w:t>
      </w:r>
      <w:r w:rsidRPr="0056644B">
        <w:rPr>
          <w:rFonts w:ascii="Arial" w:eastAsia="Times New Roman" w:hAnsi="Arial" w:cs="Arial"/>
          <w:noProof/>
          <w:sz w:val="24"/>
          <w:szCs w:val="24"/>
        </w:rPr>
        <w:drawing>
          <wp:inline distT="0" distB="0" distL="0" distR="0">
            <wp:extent cx="104775" cy="123825"/>
            <wp:effectExtent l="0" t="0" r="9525" b="9525"/>
            <wp:docPr id="29" name="Picture 29" descr="https://my.westcottcourses.com/images/commo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y.westcottcourses.com/images/common/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w:t>
      </w:r>
      <w:del w:id="8" w:author="Unknown">
        <w:r w:rsidRPr="0056644B">
          <w:rPr>
            <w:rFonts w:ascii="Arial" w:eastAsia="Times New Roman" w:hAnsi="Arial" w:cs="Arial"/>
            <w:sz w:val="24"/>
            <w:szCs w:val="24"/>
          </w:rPr>
          <w:delText>q</w:delText>
        </w:r>
      </w:del>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104775" cy="123825"/>
            <wp:effectExtent l="0" t="0" r="9525" b="9525"/>
            <wp:docPr id="28" name="Picture 28" descr="https://my.westcottcourses.com/images/commo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y.westcottcourses.com/images/common/o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(q </w:t>
      </w:r>
      <w:r w:rsidRPr="0056644B">
        <w:rPr>
          <w:rFonts w:ascii="Arial" w:eastAsia="Times New Roman" w:hAnsi="Arial" w:cs="Arial"/>
          <w:noProof/>
          <w:sz w:val="24"/>
          <w:szCs w:val="24"/>
        </w:rPr>
        <w:drawing>
          <wp:inline distT="0" distB="0" distL="0" distR="0">
            <wp:extent cx="104775" cy="123825"/>
            <wp:effectExtent l="0" t="0" r="9525" b="9525"/>
            <wp:docPr id="27" name="Picture 27" descr="https://my.westcottcourses.com/images/commo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y.westcottcourses.com/images/common/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w:t>
      </w:r>
      <w:del w:id="9" w:author="Unknown">
        <w:r w:rsidRPr="0056644B">
          <w:rPr>
            <w:rFonts w:ascii="Arial" w:eastAsia="Times New Roman" w:hAnsi="Arial" w:cs="Arial"/>
            <w:sz w:val="24"/>
            <w:szCs w:val="24"/>
          </w:rPr>
          <w:delText>p</w:delText>
        </w:r>
      </w:del>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104775" cy="123825"/>
            <wp:effectExtent l="0" t="0" r="9525" b="9525"/>
            <wp:docPr id="26" name="Picture 26" descr="https://my.westcottcourses.com/images/commo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y.westcottcourses.com/images/common/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w:t>
      </w:r>
      <w:del w:id="10" w:author="Unknown">
        <w:r w:rsidRPr="0056644B">
          <w:rPr>
            <w:rFonts w:ascii="Arial" w:eastAsia="Times New Roman" w:hAnsi="Arial" w:cs="Arial"/>
            <w:sz w:val="24"/>
            <w:szCs w:val="24"/>
          </w:rPr>
          <w:delText>q</w:delText>
        </w:r>
      </w:del>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47.</w:t>
      </w:r>
      <w:r w:rsidRPr="0056644B">
        <w:rPr>
          <w:rFonts w:ascii="Arial" w:eastAsia="Times New Roman" w:hAnsi="Arial" w:cs="Arial"/>
          <w:noProof/>
          <w:sz w:val="24"/>
          <w:szCs w:val="24"/>
        </w:rPr>
        <w:drawing>
          <wp:inline distT="0" distB="0" distL="0" distR="0">
            <wp:extent cx="1895475" cy="247650"/>
            <wp:effectExtent l="0" t="0" r="9525" b="0"/>
            <wp:docPr id="25" name="Picture 25" descr="https://my.westcottcourses.com/images/homework/discrete/1.1.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y.westcottcourses.com/images/homework/discrete/1.1.4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5475" cy="247650"/>
                    </a:xfrm>
                    <a:prstGeom prst="rect">
                      <a:avLst/>
                    </a:prstGeom>
                    <a:noFill/>
                    <a:ln>
                      <a:noFill/>
                    </a:ln>
                  </pic:spPr>
                </pic:pic>
              </a:graphicData>
            </a:graphic>
          </wp:inline>
        </w:drawing>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48.q </w:t>
      </w:r>
      <w:r w:rsidRPr="0056644B">
        <w:rPr>
          <w:rFonts w:ascii="Arial" w:eastAsia="Times New Roman" w:hAnsi="Arial" w:cs="Arial"/>
          <w:noProof/>
          <w:sz w:val="24"/>
          <w:szCs w:val="24"/>
        </w:rPr>
        <w:drawing>
          <wp:inline distT="0" distB="0" distL="0" distR="0">
            <wp:extent cx="104775" cy="123825"/>
            <wp:effectExtent l="0" t="0" r="9525" b="9525"/>
            <wp:docPr id="24" name="Picture 24" descr="https://my.westcottcourses.com/images/commo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y.westcottcourses.com/images/common/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w:t>
      </w:r>
      <w:del w:id="11" w:author="Unknown">
        <w:r w:rsidRPr="0056644B">
          <w:rPr>
            <w:rFonts w:ascii="Arial" w:eastAsia="Times New Roman" w:hAnsi="Arial" w:cs="Arial"/>
            <w:sz w:val="24"/>
            <w:szCs w:val="24"/>
          </w:rPr>
          <w:delText>p</w:delText>
        </w:r>
      </w:del>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104775" cy="123825"/>
            <wp:effectExtent l="0" t="0" r="9525" b="9525"/>
            <wp:docPr id="23" name="Picture 23" descr="https://my.westcottcourses.com/images/commo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y.westcottcourses.com/images/common/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q) </w:t>
      </w:r>
      <w:r w:rsidRPr="0056644B">
        <w:rPr>
          <w:rFonts w:ascii="Arial" w:eastAsia="Times New Roman" w:hAnsi="Arial" w:cs="Arial"/>
          <w:noProof/>
          <w:sz w:val="24"/>
          <w:szCs w:val="24"/>
        </w:rPr>
        <w:drawing>
          <wp:inline distT="0" distB="0" distL="0" distR="0">
            <wp:extent cx="104775" cy="123825"/>
            <wp:effectExtent l="0" t="0" r="9525" b="9525"/>
            <wp:docPr id="22" name="Picture 22" descr="https://my.westcottcourses.com/images/commo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my.westcottcourses.com/images/common/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(p </w:t>
      </w:r>
      <w:r w:rsidRPr="0056644B">
        <w:rPr>
          <w:rFonts w:ascii="Arial" w:eastAsia="Times New Roman" w:hAnsi="Arial" w:cs="Arial"/>
          <w:noProof/>
          <w:sz w:val="24"/>
          <w:szCs w:val="24"/>
        </w:rPr>
        <w:drawing>
          <wp:inline distT="0" distB="0" distL="0" distR="0">
            <wp:extent cx="104775" cy="123825"/>
            <wp:effectExtent l="0" t="0" r="9525" b="9525"/>
            <wp:docPr id="21" name="Picture 21" descr="https://my.westcottcourses.com/images/commo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y.westcottcourses.com/images/common/o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w:t>
      </w:r>
      <w:del w:id="12" w:author="Unknown">
        <w:r w:rsidRPr="0056644B">
          <w:rPr>
            <w:rFonts w:ascii="Arial" w:eastAsia="Times New Roman" w:hAnsi="Arial" w:cs="Arial"/>
            <w:sz w:val="24"/>
            <w:szCs w:val="24"/>
          </w:rPr>
          <w:delText>q</w:delText>
        </w:r>
      </w:del>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104775" cy="123825"/>
            <wp:effectExtent l="0" t="0" r="9525" b="9525"/>
            <wp:docPr id="20" name="Picture 20" descr="https://my.westcottcourses.com/images/commo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my.westcottcourses.com/images/common/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p</w:t>
      </w:r>
    </w:p>
    <w:p w:rsidR="0056644B" w:rsidRPr="0056644B" w:rsidRDefault="0056644B" w:rsidP="0056644B">
      <w:pPr>
        <w:spacing w:after="0" w:line="240" w:lineRule="auto"/>
        <w:rPr>
          <w:rFonts w:ascii="Arial" w:eastAsia="Times New Roman" w:hAnsi="Arial" w:cs="Arial"/>
          <w:sz w:val="24"/>
          <w:szCs w:val="24"/>
        </w:rPr>
      </w:pPr>
      <w:r w:rsidRPr="0056644B">
        <w:rPr>
          <w:rFonts w:ascii="Arial" w:eastAsia="Times New Roman" w:hAnsi="Arial" w:cs="Arial"/>
          <w:sz w:val="24"/>
          <w:szCs w:val="24"/>
        </w:rPr>
        <w:br/>
      </w:r>
    </w:p>
    <w:p w:rsidR="0056644B" w:rsidRPr="0056644B" w:rsidRDefault="0056644B" w:rsidP="0056644B">
      <w:pPr>
        <w:shd w:val="clear" w:color="auto" w:fill="CCCCCC"/>
        <w:spacing w:before="150" w:after="150" w:line="300" w:lineRule="atLeast"/>
        <w:outlineLvl w:val="0"/>
        <w:rPr>
          <w:rFonts w:ascii="Arial" w:eastAsia="Times New Roman" w:hAnsi="Arial" w:cs="Arial"/>
          <w:b/>
          <w:bCs/>
          <w:kern w:val="36"/>
          <w:sz w:val="24"/>
          <w:szCs w:val="24"/>
        </w:rPr>
      </w:pPr>
      <w:r w:rsidRPr="0056644B">
        <w:rPr>
          <w:rFonts w:ascii="Arial" w:eastAsia="Times New Roman" w:hAnsi="Arial" w:cs="Arial"/>
          <w:b/>
          <w:bCs/>
          <w:kern w:val="36"/>
          <w:sz w:val="24"/>
          <w:szCs w:val="24"/>
        </w:rPr>
        <w:t>Determine the truth value of the following statements.</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49.6 &gt; 8   or   6 &lt; 7</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50.5 = 6   and   6 &gt; 10</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51.It is not the case that (5 = 6 and 6 &gt; 10).</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52.6 &gt; 8   or   5 &gt; 7</w:t>
      </w:r>
    </w:p>
    <w:p w:rsidR="0056644B" w:rsidRPr="0056644B" w:rsidRDefault="0056644B" w:rsidP="0056644B">
      <w:pPr>
        <w:spacing w:after="0" w:line="240" w:lineRule="auto"/>
        <w:rPr>
          <w:rFonts w:ascii="Arial" w:eastAsia="Times New Roman" w:hAnsi="Arial" w:cs="Arial"/>
          <w:sz w:val="24"/>
          <w:szCs w:val="24"/>
        </w:rPr>
      </w:pPr>
      <w:r w:rsidRPr="0056644B">
        <w:rPr>
          <w:rFonts w:ascii="Arial" w:eastAsia="Times New Roman" w:hAnsi="Arial" w:cs="Arial"/>
          <w:sz w:val="24"/>
          <w:szCs w:val="24"/>
        </w:rPr>
        <w:br/>
      </w:r>
    </w:p>
    <w:p w:rsidR="0056644B" w:rsidRPr="0056644B" w:rsidRDefault="0056644B" w:rsidP="0056644B">
      <w:pPr>
        <w:shd w:val="clear" w:color="auto" w:fill="CCCCCC"/>
        <w:spacing w:before="150" w:after="150" w:line="300" w:lineRule="atLeast"/>
        <w:outlineLvl w:val="0"/>
        <w:rPr>
          <w:rFonts w:ascii="Arial" w:eastAsia="Times New Roman" w:hAnsi="Arial" w:cs="Arial"/>
          <w:b/>
          <w:bCs/>
          <w:kern w:val="36"/>
          <w:sz w:val="24"/>
          <w:szCs w:val="24"/>
        </w:rPr>
      </w:pPr>
      <w:r w:rsidRPr="0056644B">
        <w:rPr>
          <w:rFonts w:ascii="Arial" w:eastAsia="Times New Roman" w:hAnsi="Arial" w:cs="Arial"/>
          <w:b/>
          <w:bCs/>
          <w:kern w:val="36"/>
          <w:sz w:val="24"/>
          <w:szCs w:val="24"/>
        </w:rPr>
        <w:t>Translate the following symbolic expressions into words:</w:t>
      </w:r>
    </w:p>
    <w:p w:rsidR="0056644B" w:rsidRPr="0056644B" w:rsidRDefault="0056644B" w:rsidP="0056644B">
      <w:pPr>
        <w:spacing w:after="0" w:line="240" w:lineRule="auto"/>
        <w:rPr>
          <w:rFonts w:ascii="Arial" w:eastAsia="Times New Roman" w:hAnsi="Arial" w:cs="Arial"/>
          <w:sz w:val="24"/>
          <w:szCs w:val="24"/>
        </w:rPr>
      </w:pPr>
      <w:r w:rsidRPr="0056644B">
        <w:rPr>
          <w:rFonts w:ascii="Arial" w:eastAsia="Times New Roman" w:hAnsi="Arial" w:cs="Arial"/>
          <w:sz w:val="24"/>
          <w:szCs w:val="24"/>
        </w:rPr>
        <w:lastRenderedPageBreak/>
        <w:t>a = Harry goes to the gym on Thursdays.</w:t>
      </w:r>
      <w:r w:rsidRPr="0056644B">
        <w:rPr>
          <w:rFonts w:ascii="Arial" w:eastAsia="Times New Roman" w:hAnsi="Arial" w:cs="Arial"/>
          <w:sz w:val="24"/>
          <w:szCs w:val="24"/>
        </w:rPr>
        <w:br/>
        <w:t>b = Harry watched a movie last night.</w:t>
      </w:r>
      <w:r w:rsidRPr="0056644B">
        <w:rPr>
          <w:rFonts w:ascii="Arial" w:eastAsia="Times New Roman" w:hAnsi="Arial" w:cs="Arial"/>
          <w:sz w:val="24"/>
          <w:szCs w:val="24"/>
        </w:rPr>
        <w:br/>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53.</w:t>
      </w:r>
      <w:del w:id="13" w:author="Unknown">
        <w:r w:rsidRPr="0056644B">
          <w:rPr>
            <w:rFonts w:ascii="Arial" w:eastAsia="Times New Roman" w:hAnsi="Arial" w:cs="Arial"/>
            <w:sz w:val="24"/>
            <w:szCs w:val="24"/>
          </w:rPr>
          <w:delText>b</w:delText>
        </w:r>
      </w:del>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54.a </w:t>
      </w:r>
      <w:r w:rsidRPr="0056644B">
        <w:rPr>
          <w:rFonts w:ascii="Arial" w:eastAsia="Times New Roman" w:hAnsi="Arial" w:cs="Arial"/>
          <w:noProof/>
          <w:sz w:val="24"/>
          <w:szCs w:val="24"/>
        </w:rPr>
        <w:drawing>
          <wp:inline distT="0" distB="0" distL="0" distR="0">
            <wp:extent cx="104775" cy="123825"/>
            <wp:effectExtent l="0" t="0" r="9525" b="9525"/>
            <wp:docPr id="19" name="Picture 19" descr="https://my.westcottcourses.com/images/commo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y.westcottcourses.com/images/common/o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b</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55.a </w:t>
      </w:r>
      <w:r w:rsidRPr="0056644B">
        <w:rPr>
          <w:rFonts w:ascii="Arial" w:eastAsia="Times New Roman" w:hAnsi="Arial" w:cs="Arial"/>
          <w:noProof/>
          <w:sz w:val="24"/>
          <w:szCs w:val="24"/>
        </w:rPr>
        <w:drawing>
          <wp:inline distT="0" distB="0" distL="0" distR="0">
            <wp:extent cx="104775" cy="123825"/>
            <wp:effectExtent l="0" t="0" r="9525" b="9525"/>
            <wp:docPr id="18" name="Picture 18" descr="https://my.westcottcourses.com/images/commo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y.westcottcourses.com/images/common/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b</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56.a </w:t>
      </w:r>
      <w:r w:rsidRPr="0056644B">
        <w:rPr>
          <w:rFonts w:ascii="Arial" w:eastAsia="Times New Roman" w:hAnsi="Arial" w:cs="Arial"/>
          <w:noProof/>
          <w:sz w:val="24"/>
          <w:szCs w:val="24"/>
        </w:rPr>
        <w:drawing>
          <wp:inline distT="0" distB="0" distL="0" distR="0">
            <wp:extent cx="104775" cy="123825"/>
            <wp:effectExtent l="0" t="0" r="9525" b="9525"/>
            <wp:docPr id="17" name="Picture 17" descr="https://my.westcottcourses.com/images/commo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y.westcottcourses.com/images/common/o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w:t>
      </w:r>
      <w:del w:id="14" w:author="Unknown">
        <w:r w:rsidRPr="0056644B">
          <w:rPr>
            <w:rFonts w:ascii="Arial" w:eastAsia="Times New Roman" w:hAnsi="Arial" w:cs="Arial"/>
            <w:sz w:val="24"/>
            <w:szCs w:val="24"/>
          </w:rPr>
          <w:delText>b</w:delText>
        </w:r>
      </w:del>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57.</w:t>
      </w:r>
      <w:r w:rsidRPr="0056644B">
        <w:rPr>
          <w:rFonts w:ascii="Arial" w:eastAsia="Times New Roman" w:hAnsi="Arial" w:cs="Arial"/>
          <w:noProof/>
          <w:sz w:val="24"/>
          <w:szCs w:val="24"/>
        </w:rPr>
        <w:drawing>
          <wp:inline distT="0" distB="0" distL="0" distR="0">
            <wp:extent cx="352425" cy="142875"/>
            <wp:effectExtent l="0" t="0" r="9525" b="9525"/>
            <wp:docPr id="16" name="Picture 16" descr="https://my.westcottcourses.com/images/homework/discrete/1.1.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my.westcottcourses.com/images/homework/discrete/1.1.5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 cy="142875"/>
                    </a:xfrm>
                    <a:prstGeom prst="rect">
                      <a:avLst/>
                    </a:prstGeom>
                    <a:noFill/>
                    <a:ln>
                      <a:noFill/>
                    </a:ln>
                  </pic:spPr>
                </pic:pic>
              </a:graphicData>
            </a:graphic>
          </wp:inline>
        </w:drawing>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58.</w:t>
      </w:r>
      <w:del w:id="15" w:author="Unknown">
        <w:r w:rsidRPr="0056644B">
          <w:rPr>
            <w:rFonts w:ascii="Arial" w:eastAsia="Times New Roman" w:hAnsi="Arial" w:cs="Arial"/>
            <w:sz w:val="24"/>
            <w:szCs w:val="24"/>
          </w:rPr>
          <w:delText>a</w:delText>
        </w:r>
      </w:del>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104775" cy="123825"/>
            <wp:effectExtent l="0" t="0" r="9525" b="9525"/>
            <wp:docPr id="15" name="Picture 15" descr="https://my.westcottcourses.com/images/commo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y.westcottcourses.com/images/common/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b</w:t>
      </w:r>
    </w:p>
    <w:p w:rsidR="0056644B" w:rsidRPr="0056644B" w:rsidRDefault="0056644B" w:rsidP="0056644B">
      <w:pPr>
        <w:spacing w:after="0" w:line="240" w:lineRule="auto"/>
        <w:rPr>
          <w:rFonts w:ascii="Arial" w:eastAsia="Times New Roman" w:hAnsi="Arial" w:cs="Arial"/>
          <w:sz w:val="24"/>
          <w:szCs w:val="24"/>
        </w:rPr>
      </w:pPr>
      <w:r w:rsidRPr="0056644B">
        <w:rPr>
          <w:rFonts w:ascii="Arial" w:eastAsia="Times New Roman" w:hAnsi="Arial" w:cs="Arial"/>
          <w:sz w:val="24"/>
          <w:szCs w:val="24"/>
        </w:rPr>
        <w:br/>
      </w:r>
    </w:p>
    <w:p w:rsidR="0056644B" w:rsidRPr="0056644B" w:rsidRDefault="0056644B" w:rsidP="0056644B">
      <w:pPr>
        <w:shd w:val="clear" w:color="auto" w:fill="CCCCCC"/>
        <w:spacing w:before="150" w:after="150" w:line="300" w:lineRule="atLeast"/>
        <w:outlineLvl w:val="0"/>
        <w:rPr>
          <w:rFonts w:ascii="Arial" w:eastAsia="Times New Roman" w:hAnsi="Arial" w:cs="Arial"/>
          <w:b/>
          <w:bCs/>
          <w:kern w:val="36"/>
          <w:sz w:val="24"/>
          <w:szCs w:val="24"/>
        </w:rPr>
      </w:pPr>
      <w:r w:rsidRPr="0056644B">
        <w:rPr>
          <w:rFonts w:ascii="Arial" w:eastAsia="Times New Roman" w:hAnsi="Arial" w:cs="Arial"/>
          <w:b/>
          <w:bCs/>
          <w:kern w:val="36"/>
          <w:sz w:val="24"/>
          <w:szCs w:val="24"/>
        </w:rPr>
        <w:t>Translate the symbolic expressions into words.</w:t>
      </w:r>
    </w:p>
    <w:p w:rsidR="0056644B" w:rsidRPr="0056644B" w:rsidRDefault="0056644B" w:rsidP="0056644B">
      <w:pPr>
        <w:spacing w:after="0" w:line="240" w:lineRule="auto"/>
        <w:rPr>
          <w:rFonts w:ascii="Arial" w:eastAsia="Times New Roman" w:hAnsi="Arial" w:cs="Arial"/>
          <w:sz w:val="24"/>
          <w:szCs w:val="24"/>
        </w:rPr>
      </w:pPr>
      <w:r w:rsidRPr="0056644B">
        <w:rPr>
          <w:rFonts w:ascii="Arial" w:eastAsia="Times New Roman" w:hAnsi="Arial" w:cs="Arial"/>
          <w:sz w:val="24"/>
          <w:szCs w:val="24"/>
        </w:rPr>
        <w:t>p = It is cloudy.</w:t>
      </w:r>
      <w:r w:rsidRPr="0056644B">
        <w:rPr>
          <w:rFonts w:ascii="Arial" w:eastAsia="Times New Roman" w:hAnsi="Arial" w:cs="Arial"/>
          <w:sz w:val="24"/>
          <w:szCs w:val="24"/>
        </w:rPr>
        <w:br/>
        <w:t>q = It is cold.</w:t>
      </w:r>
      <w:r w:rsidRPr="0056644B">
        <w:rPr>
          <w:rFonts w:ascii="Arial" w:eastAsia="Times New Roman" w:hAnsi="Arial" w:cs="Arial"/>
          <w:sz w:val="24"/>
          <w:szCs w:val="24"/>
        </w:rPr>
        <w:br/>
        <w:t>r = It is warm.</w:t>
      </w:r>
      <w:r w:rsidRPr="0056644B">
        <w:rPr>
          <w:rFonts w:ascii="Arial" w:eastAsia="Times New Roman" w:hAnsi="Arial" w:cs="Arial"/>
          <w:sz w:val="24"/>
          <w:szCs w:val="24"/>
        </w:rPr>
        <w:br/>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59.p </w:t>
      </w:r>
      <w:r w:rsidRPr="0056644B">
        <w:rPr>
          <w:rFonts w:ascii="Arial" w:eastAsia="Times New Roman" w:hAnsi="Arial" w:cs="Arial"/>
          <w:noProof/>
          <w:sz w:val="24"/>
          <w:szCs w:val="24"/>
        </w:rPr>
        <w:drawing>
          <wp:inline distT="0" distB="0" distL="0" distR="0">
            <wp:extent cx="104775" cy="123825"/>
            <wp:effectExtent l="0" t="0" r="9525" b="9525"/>
            <wp:docPr id="14" name="Picture 14" descr="https://my.westcottcourses.com/images/commo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my.westcottcourses.com/images/common/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q</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60.</w:t>
      </w:r>
      <w:del w:id="16" w:author="Unknown">
        <w:r w:rsidRPr="0056644B">
          <w:rPr>
            <w:rFonts w:ascii="Arial" w:eastAsia="Times New Roman" w:hAnsi="Arial" w:cs="Arial"/>
            <w:sz w:val="24"/>
            <w:szCs w:val="24"/>
          </w:rPr>
          <w:delText>r</w:delText>
        </w:r>
      </w:del>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104775" cy="123825"/>
            <wp:effectExtent l="0" t="0" r="9525" b="9525"/>
            <wp:docPr id="13" name="Picture 13" descr="https://my.westcottcourses.com/images/commo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y.westcottcourses.com/images/common/o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w:t>
      </w:r>
      <w:proofErr w:type="gramStart"/>
      <w:r w:rsidRPr="0056644B">
        <w:rPr>
          <w:rFonts w:ascii="Arial" w:eastAsia="Times New Roman" w:hAnsi="Arial" w:cs="Arial"/>
          <w:sz w:val="24"/>
          <w:szCs w:val="24"/>
        </w:rPr>
        <w:t>( p</w:t>
      </w:r>
      <w:proofErr w:type="gramEnd"/>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104775" cy="123825"/>
            <wp:effectExtent l="0" t="0" r="9525" b="9525"/>
            <wp:docPr id="12" name="Picture 12" descr="https://my.westcottcourses.com/images/commo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my.westcottcourses.com/images/common/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q )</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61.</w:t>
      </w:r>
      <w:r w:rsidRPr="0056644B">
        <w:rPr>
          <w:rFonts w:ascii="Arial" w:eastAsia="Times New Roman" w:hAnsi="Arial" w:cs="Arial"/>
          <w:noProof/>
          <w:sz w:val="24"/>
          <w:szCs w:val="24"/>
        </w:rPr>
        <w:drawing>
          <wp:inline distT="0" distB="0" distL="0" distR="0">
            <wp:extent cx="352425" cy="171450"/>
            <wp:effectExtent l="0" t="0" r="9525" b="0"/>
            <wp:docPr id="11" name="Picture 11" descr="https://my.westcottcourses.com/images/homework/discrete/pv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y.westcottcourses.com/images/homework/discrete/pvq.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104775" cy="123825"/>
            <wp:effectExtent l="0" t="0" r="9525" b="9525"/>
            <wp:docPr id="10" name="Picture 10" descr="https://my.westcottcourses.com/images/common/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my.westcottcourses.com/images/common/o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r</w:t>
      </w:r>
    </w:p>
    <w:p w:rsidR="0056644B" w:rsidRPr="0056644B" w:rsidRDefault="0056644B" w:rsidP="0056644B">
      <w:pPr>
        <w:spacing w:after="0" w:line="240" w:lineRule="auto"/>
        <w:rPr>
          <w:rFonts w:ascii="Arial" w:eastAsia="Times New Roman" w:hAnsi="Arial" w:cs="Arial"/>
          <w:sz w:val="24"/>
          <w:szCs w:val="24"/>
        </w:rPr>
      </w:pPr>
      <w:r w:rsidRPr="0056644B">
        <w:rPr>
          <w:rFonts w:ascii="Arial" w:eastAsia="Times New Roman" w:hAnsi="Arial" w:cs="Arial"/>
          <w:sz w:val="24"/>
          <w:szCs w:val="24"/>
        </w:rPr>
        <w:br/>
      </w:r>
    </w:p>
    <w:p w:rsidR="0056644B" w:rsidRPr="0056644B" w:rsidRDefault="0056644B" w:rsidP="0056644B">
      <w:pPr>
        <w:shd w:val="clear" w:color="auto" w:fill="CCCCCC"/>
        <w:spacing w:before="150" w:after="150" w:line="300" w:lineRule="atLeast"/>
        <w:outlineLvl w:val="0"/>
        <w:rPr>
          <w:rFonts w:ascii="Arial" w:eastAsia="Times New Roman" w:hAnsi="Arial" w:cs="Arial"/>
          <w:b/>
          <w:bCs/>
          <w:kern w:val="36"/>
          <w:sz w:val="24"/>
          <w:szCs w:val="24"/>
        </w:rPr>
      </w:pPr>
      <w:r w:rsidRPr="0056644B">
        <w:rPr>
          <w:rFonts w:ascii="Arial" w:eastAsia="Times New Roman" w:hAnsi="Arial" w:cs="Arial"/>
          <w:b/>
          <w:bCs/>
          <w:kern w:val="36"/>
          <w:sz w:val="24"/>
          <w:szCs w:val="24"/>
        </w:rPr>
        <w:t>Translate each phrase into a symbolic expression.</w:t>
      </w:r>
    </w:p>
    <w:p w:rsidR="0056644B" w:rsidRPr="0056644B" w:rsidRDefault="0056644B" w:rsidP="0056644B">
      <w:pPr>
        <w:spacing w:after="0" w:line="240" w:lineRule="auto"/>
        <w:rPr>
          <w:rFonts w:ascii="Arial" w:eastAsia="Times New Roman" w:hAnsi="Arial" w:cs="Arial"/>
          <w:sz w:val="24"/>
          <w:szCs w:val="24"/>
        </w:rPr>
      </w:pPr>
      <w:r w:rsidRPr="0056644B">
        <w:rPr>
          <w:rFonts w:ascii="Arial" w:eastAsia="Times New Roman" w:hAnsi="Arial" w:cs="Arial"/>
          <w:sz w:val="24"/>
          <w:szCs w:val="24"/>
        </w:rPr>
        <w:t>a = It is cold.</w:t>
      </w:r>
      <w:r w:rsidRPr="0056644B">
        <w:rPr>
          <w:rFonts w:ascii="Arial" w:eastAsia="Times New Roman" w:hAnsi="Arial" w:cs="Arial"/>
          <w:sz w:val="24"/>
          <w:szCs w:val="24"/>
        </w:rPr>
        <w:br/>
        <w:t>b = It is raining.</w:t>
      </w:r>
      <w:r w:rsidRPr="0056644B">
        <w:rPr>
          <w:rFonts w:ascii="Arial" w:eastAsia="Times New Roman" w:hAnsi="Arial" w:cs="Arial"/>
          <w:sz w:val="24"/>
          <w:szCs w:val="24"/>
        </w:rPr>
        <w:br/>
        <w:t>c = The sun is out.</w:t>
      </w:r>
      <w:r w:rsidRPr="0056644B">
        <w:rPr>
          <w:rFonts w:ascii="Arial" w:eastAsia="Times New Roman" w:hAnsi="Arial" w:cs="Arial"/>
          <w:sz w:val="24"/>
          <w:szCs w:val="24"/>
        </w:rPr>
        <w:br/>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62.It is raining, and it is cold.</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63.It is cold, and it is not raining.</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64.It is not raining, and it is not the case that (it is cold or that the sun is out).</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 xml:space="preserve">65.It is not the case that (it is </w:t>
      </w:r>
      <w:proofErr w:type="gramStart"/>
      <w:r w:rsidRPr="0056644B">
        <w:rPr>
          <w:rFonts w:ascii="Arial" w:eastAsia="Times New Roman" w:hAnsi="Arial" w:cs="Arial"/>
          <w:sz w:val="24"/>
          <w:szCs w:val="24"/>
        </w:rPr>
        <w:t>raining</w:t>
      </w:r>
      <w:proofErr w:type="gramEnd"/>
      <w:r w:rsidRPr="0056644B">
        <w:rPr>
          <w:rFonts w:ascii="Arial" w:eastAsia="Times New Roman" w:hAnsi="Arial" w:cs="Arial"/>
          <w:sz w:val="24"/>
          <w:szCs w:val="24"/>
        </w:rPr>
        <w:t xml:space="preserve"> or it is cold), and the sun is out.</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 xml:space="preserve">66.Either it is </w:t>
      </w:r>
      <w:proofErr w:type="gramStart"/>
      <w:r w:rsidRPr="0056644B">
        <w:rPr>
          <w:rFonts w:ascii="Arial" w:eastAsia="Times New Roman" w:hAnsi="Arial" w:cs="Arial"/>
          <w:sz w:val="24"/>
          <w:szCs w:val="24"/>
        </w:rPr>
        <w:t>raining</w:t>
      </w:r>
      <w:proofErr w:type="gramEnd"/>
      <w:r w:rsidRPr="0056644B">
        <w:rPr>
          <w:rFonts w:ascii="Arial" w:eastAsia="Times New Roman" w:hAnsi="Arial" w:cs="Arial"/>
          <w:sz w:val="24"/>
          <w:szCs w:val="24"/>
        </w:rPr>
        <w:t xml:space="preserve"> or it is cold.</w:t>
      </w:r>
    </w:p>
    <w:p w:rsidR="0056644B" w:rsidRPr="0056644B" w:rsidRDefault="0056644B" w:rsidP="0056644B">
      <w:pPr>
        <w:spacing w:after="0" w:line="240" w:lineRule="auto"/>
        <w:rPr>
          <w:rFonts w:ascii="Arial" w:eastAsia="Times New Roman" w:hAnsi="Arial" w:cs="Arial"/>
          <w:sz w:val="24"/>
          <w:szCs w:val="24"/>
        </w:rPr>
      </w:pPr>
      <w:r w:rsidRPr="0056644B">
        <w:rPr>
          <w:rFonts w:ascii="Arial" w:eastAsia="Times New Roman" w:hAnsi="Arial" w:cs="Arial"/>
          <w:sz w:val="24"/>
          <w:szCs w:val="24"/>
        </w:rPr>
        <w:br/>
      </w:r>
    </w:p>
    <w:p w:rsidR="0056644B" w:rsidRPr="0056644B" w:rsidRDefault="0056644B" w:rsidP="0056644B">
      <w:pPr>
        <w:shd w:val="clear" w:color="auto" w:fill="CCCCCC"/>
        <w:spacing w:before="150" w:after="150" w:line="300" w:lineRule="atLeast"/>
        <w:outlineLvl w:val="0"/>
        <w:rPr>
          <w:rFonts w:ascii="Arial" w:eastAsia="Times New Roman" w:hAnsi="Arial" w:cs="Arial"/>
          <w:b/>
          <w:bCs/>
          <w:kern w:val="36"/>
          <w:sz w:val="24"/>
          <w:szCs w:val="24"/>
        </w:rPr>
      </w:pPr>
      <w:r w:rsidRPr="0056644B">
        <w:rPr>
          <w:rFonts w:ascii="Arial" w:eastAsia="Times New Roman" w:hAnsi="Arial" w:cs="Arial"/>
          <w:b/>
          <w:bCs/>
          <w:kern w:val="36"/>
          <w:sz w:val="24"/>
          <w:szCs w:val="24"/>
        </w:rPr>
        <w:t>Determine the following:</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lastRenderedPageBreak/>
        <w:t>67.Susie is going to move into an apartment complex that does not allow pets other than what is allowed by its pet rule. The rule is "A tenant may not own more than one dog and one cat." If the tenant owns two cats and no dogs, is the tenant violating the rule?</w:t>
      </w:r>
    </w:p>
    <w:p w:rsidR="0056644B" w:rsidRPr="0056644B" w:rsidRDefault="0056644B" w:rsidP="0056644B">
      <w:pPr>
        <w:spacing w:after="0" w:line="240" w:lineRule="auto"/>
        <w:rPr>
          <w:rFonts w:ascii="Arial" w:eastAsia="Times New Roman" w:hAnsi="Arial" w:cs="Arial"/>
          <w:sz w:val="24"/>
          <w:szCs w:val="24"/>
        </w:rPr>
      </w:pPr>
    </w:p>
    <w:p w:rsidR="0056644B" w:rsidRPr="0056644B" w:rsidRDefault="0056644B" w:rsidP="0056644B">
      <w:pPr>
        <w:spacing w:line="240" w:lineRule="auto"/>
        <w:rPr>
          <w:rFonts w:ascii="Arial" w:eastAsia="Times New Roman" w:hAnsi="Arial" w:cs="Arial"/>
          <w:sz w:val="24"/>
          <w:szCs w:val="24"/>
        </w:rPr>
      </w:pPr>
      <w:hyperlink r:id="rId17" w:anchor="1" w:history="1">
        <w:r w:rsidRPr="0056644B">
          <w:rPr>
            <w:rFonts w:ascii="Arial" w:eastAsia="Times New Roman" w:hAnsi="Arial" w:cs="Arial"/>
            <w:b/>
            <w:bCs/>
            <w:color w:val="0000FF"/>
            <w:sz w:val="24"/>
            <w:szCs w:val="24"/>
            <w:u w:val="single"/>
            <w:bdr w:val="dotted" w:sz="6" w:space="3" w:color="999999" w:frame="1"/>
            <w:shd w:val="clear" w:color="auto" w:fill="EEEEEE"/>
          </w:rPr>
          <w:t>Answers</w:t>
        </w:r>
      </w:hyperlink>
    </w:p>
    <w:p w:rsidR="0056644B" w:rsidRPr="0056644B" w:rsidRDefault="0056644B" w:rsidP="0056644B">
      <w:pPr>
        <w:spacing w:after="0" w:line="240" w:lineRule="auto"/>
        <w:rPr>
          <w:rFonts w:ascii="Arial" w:eastAsia="Times New Roman" w:hAnsi="Arial" w:cs="Arial"/>
          <w:sz w:val="24"/>
          <w:szCs w:val="24"/>
        </w:rPr>
      </w:pPr>
      <w:r w:rsidRPr="0056644B">
        <w:rPr>
          <w:rFonts w:ascii="Arial" w:eastAsia="Times New Roman" w:hAnsi="Arial" w:cs="Arial"/>
          <w:sz w:val="24"/>
          <w:szCs w:val="24"/>
        </w:rPr>
        <w:t> </w:t>
      </w:r>
    </w:p>
    <w:p w:rsidR="0056644B" w:rsidRPr="0056644B" w:rsidRDefault="0056644B" w:rsidP="0056644B">
      <w:pPr>
        <w:spacing w:after="0" w:line="240" w:lineRule="auto"/>
        <w:rPr>
          <w:rFonts w:ascii="Arial" w:eastAsia="Times New Roman" w:hAnsi="Arial" w:cs="Arial"/>
          <w:sz w:val="24"/>
          <w:szCs w:val="24"/>
        </w:rPr>
      </w:pPr>
      <w:bookmarkStart w:id="17" w:name="1"/>
      <w:bookmarkEnd w:id="17"/>
      <w:r w:rsidRPr="0056644B">
        <w:rPr>
          <w:rFonts w:ascii="Arial" w:eastAsia="Times New Roman" w:hAnsi="Arial" w:cs="Arial"/>
          <w:b/>
          <w:bCs/>
          <w:color w:val="FFFFFF"/>
          <w:sz w:val="29"/>
          <w:szCs w:val="29"/>
          <w:bdr w:val="double" w:sz="2" w:space="4" w:color="244D96" w:frame="1"/>
        </w:rPr>
        <w:t>Homework Solutions</w:t>
      </w:r>
      <w:r w:rsidRPr="0056644B">
        <w:rPr>
          <w:rFonts w:ascii="Arial" w:eastAsia="Times New Roman" w:hAnsi="Arial" w:cs="Arial"/>
          <w:sz w:val="24"/>
          <w:szCs w:val="24"/>
        </w:rPr>
        <w:br/>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1.Proposition.</w:t>
      </w:r>
      <w:r w:rsidRPr="0056644B">
        <w:rPr>
          <w:rFonts w:ascii="Arial" w:eastAsia="Times New Roman" w:hAnsi="Arial" w:cs="Arial"/>
          <w:sz w:val="24"/>
          <w:szCs w:val="24"/>
        </w:rPr>
        <w:br/>
        <w:t>Sam either did or did not ask to be excused from the table this morning, so this statement does have a truth value and is a proposition. </w:t>
      </w:r>
      <w:r w:rsidRPr="0056644B">
        <w:rPr>
          <w:rFonts w:ascii="Arial" w:eastAsia="Times New Roman" w:hAnsi="Arial" w:cs="Arial"/>
          <w:sz w:val="24"/>
          <w:szCs w:val="24"/>
        </w:rPr>
        <w:br/>
        <w:t>Negation: Sam did not ask to be excused from the table this morning.</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3.1 + 1 = 3 is a false statement, thus it is a proposition.</w:t>
      </w:r>
      <w:r w:rsidRPr="0056644B">
        <w:rPr>
          <w:rFonts w:ascii="Arial" w:eastAsia="Times New Roman" w:hAnsi="Arial" w:cs="Arial"/>
          <w:sz w:val="24"/>
          <w:szCs w:val="24"/>
        </w:rPr>
        <w:br/>
        <w:t>Negation: 1 + 1 </w:t>
      </w:r>
      <w:r w:rsidRPr="0056644B">
        <w:rPr>
          <w:rFonts w:ascii="Arial" w:eastAsia="Times New Roman" w:hAnsi="Arial" w:cs="Arial"/>
          <w:noProof/>
          <w:sz w:val="24"/>
          <w:szCs w:val="24"/>
        </w:rPr>
        <w:drawing>
          <wp:inline distT="0" distB="0" distL="0" distR="0">
            <wp:extent cx="85725" cy="95250"/>
            <wp:effectExtent l="0" t="0" r="9525" b="0"/>
            <wp:docPr id="9" name="Picture 9" descr="https://my.westcottcourses.com/images/common/notequ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my.westcottcourses.com/images/common/notequal.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 cy="95250"/>
                    </a:xfrm>
                    <a:prstGeom prst="rect">
                      <a:avLst/>
                    </a:prstGeom>
                    <a:noFill/>
                    <a:ln>
                      <a:noFill/>
                    </a:ln>
                  </pic:spPr>
                </pic:pic>
              </a:graphicData>
            </a:graphic>
          </wp:inline>
        </w:drawing>
      </w:r>
      <w:r w:rsidRPr="0056644B">
        <w:rPr>
          <w:rFonts w:ascii="Arial" w:eastAsia="Times New Roman" w:hAnsi="Arial" w:cs="Arial"/>
          <w:sz w:val="24"/>
          <w:szCs w:val="24"/>
        </w:rPr>
        <w:t> 3</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5.Propositional function. D = </w:t>
      </w:r>
      <w:r w:rsidRPr="0056644B">
        <w:rPr>
          <w:rFonts w:ascii="Arial" w:eastAsia="Times New Roman" w:hAnsi="Arial" w:cs="Arial"/>
          <w:noProof/>
          <w:sz w:val="24"/>
          <w:szCs w:val="24"/>
        </w:rPr>
        <w:drawing>
          <wp:inline distT="0" distB="0" distL="0" distR="0">
            <wp:extent cx="104775" cy="123825"/>
            <wp:effectExtent l="0" t="0" r="9525" b="9525"/>
            <wp:docPr id="8" name="Picture 8" descr="https://my.westcottcourses.com/images/common/natur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my.westcottcourses.com/images/common/natura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The domain is not unique.</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7.Proposition. </w:t>
      </w:r>
      <w:r w:rsidRPr="0056644B">
        <w:rPr>
          <w:rFonts w:ascii="Arial" w:eastAsia="Times New Roman" w:hAnsi="Arial" w:cs="Arial"/>
          <w:sz w:val="24"/>
          <w:szCs w:val="24"/>
        </w:rPr>
        <w:br/>
        <w:t xml:space="preserve">Negation: Today is not </w:t>
      </w:r>
      <w:proofErr w:type="gramStart"/>
      <w:r w:rsidRPr="0056644B">
        <w:rPr>
          <w:rFonts w:ascii="Arial" w:eastAsia="Times New Roman" w:hAnsi="Arial" w:cs="Arial"/>
          <w:sz w:val="24"/>
          <w:szCs w:val="24"/>
        </w:rPr>
        <w:t>Presidents' day</w:t>
      </w:r>
      <w:proofErr w:type="gramEnd"/>
      <w:r w:rsidRPr="0056644B">
        <w:rPr>
          <w:rFonts w:ascii="Arial" w:eastAsia="Times New Roman" w:hAnsi="Arial" w:cs="Arial"/>
          <w:sz w:val="24"/>
          <w:szCs w:val="24"/>
        </w:rPr>
        <w:t>.</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9.Proposition. 3 &lt; 1   and   -5 </w:t>
      </w:r>
      <w:r w:rsidRPr="0056644B">
        <w:rPr>
          <w:rFonts w:ascii="Arial" w:eastAsia="Times New Roman" w:hAnsi="Arial" w:cs="Arial"/>
          <w:sz w:val="24"/>
          <w:szCs w:val="24"/>
          <w:u w:val="single"/>
        </w:rPr>
        <w:t>&gt;</w:t>
      </w:r>
      <w:r w:rsidRPr="0056644B">
        <w:rPr>
          <w:rFonts w:ascii="Arial" w:eastAsia="Times New Roman" w:hAnsi="Arial" w:cs="Arial"/>
          <w:sz w:val="24"/>
          <w:szCs w:val="24"/>
        </w:rPr>
        <w:t> -2</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11.Proposition. -2 </w:t>
      </w:r>
      <w:r w:rsidRPr="0056644B">
        <w:rPr>
          <w:rFonts w:ascii="Arial" w:eastAsia="Times New Roman" w:hAnsi="Arial" w:cs="Arial"/>
          <w:sz w:val="24"/>
          <w:szCs w:val="24"/>
          <w:u w:val="single"/>
        </w:rPr>
        <w:t>&lt;</w:t>
      </w:r>
      <w:r w:rsidRPr="0056644B">
        <w:rPr>
          <w:rFonts w:ascii="Arial" w:eastAsia="Times New Roman" w:hAnsi="Arial" w:cs="Arial"/>
          <w:sz w:val="24"/>
          <w:szCs w:val="24"/>
        </w:rPr>
        <w:t> 0 </w:t>
      </w:r>
      <w:r w:rsidRPr="0056644B">
        <w:rPr>
          <w:rFonts w:ascii="Arial" w:eastAsia="Times New Roman" w:hAnsi="Arial" w:cs="Arial"/>
          <w:sz w:val="24"/>
          <w:szCs w:val="24"/>
          <w:u w:val="single"/>
        </w:rPr>
        <w:t>&lt;</w:t>
      </w:r>
      <w:r w:rsidRPr="0056644B">
        <w:rPr>
          <w:rFonts w:ascii="Arial" w:eastAsia="Times New Roman" w:hAnsi="Arial" w:cs="Arial"/>
          <w:sz w:val="24"/>
          <w:szCs w:val="24"/>
        </w:rPr>
        <w:t> 4 </w:t>
      </w:r>
      <w:r w:rsidRPr="0056644B">
        <w:rPr>
          <w:rFonts w:ascii="Arial" w:eastAsia="Times New Roman" w:hAnsi="Arial" w:cs="Arial"/>
          <w:sz w:val="24"/>
          <w:szCs w:val="24"/>
        </w:rPr>
        <w:br/>
        <w:t>-2 </w:t>
      </w:r>
      <w:r w:rsidRPr="0056644B">
        <w:rPr>
          <w:rFonts w:ascii="Arial" w:eastAsia="Times New Roman" w:hAnsi="Arial" w:cs="Arial"/>
          <w:sz w:val="24"/>
          <w:szCs w:val="24"/>
          <w:u w:val="single"/>
        </w:rPr>
        <w:t>&lt;</w:t>
      </w:r>
      <w:r w:rsidRPr="0056644B">
        <w:rPr>
          <w:rFonts w:ascii="Arial" w:eastAsia="Times New Roman" w:hAnsi="Arial" w:cs="Arial"/>
          <w:sz w:val="24"/>
          <w:szCs w:val="24"/>
        </w:rPr>
        <w:t> 0   and   0 </w:t>
      </w:r>
      <w:r w:rsidRPr="0056644B">
        <w:rPr>
          <w:rFonts w:ascii="Arial" w:eastAsia="Times New Roman" w:hAnsi="Arial" w:cs="Arial"/>
          <w:sz w:val="24"/>
          <w:szCs w:val="24"/>
          <w:u w:val="single"/>
        </w:rPr>
        <w:t>&lt;</w:t>
      </w:r>
      <w:r w:rsidRPr="0056644B">
        <w:rPr>
          <w:rFonts w:ascii="Arial" w:eastAsia="Times New Roman" w:hAnsi="Arial" w:cs="Arial"/>
          <w:sz w:val="24"/>
          <w:szCs w:val="24"/>
        </w:rPr>
        <w:t> 4</w:t>
      </w:r>
      <w:r w:rsidRPr="0056644B">
        <w:rPr>
          <w:rFonts w:ascii="Arial" w:eastAsia="Times New Roman" w:hAnsi="Arial" w:cs="Arial"/>
          <w:sz w:val="24"/>
          <w:szCs w:val="24"/>
        </w:rPr>
        <w:br/>
        <w:t>Negation: -2 &gt; 0   or   0 &gt; 4</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13.Proposition. True for n = 6.</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15.Propositional function.</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17.Proposition. False for x = 0.</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19.Proposition. False for x = 2.</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21.Proposition. False for y = 0.</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23.Propositional function. D = </w:t>
      </w:r>
      <w:r w:rsidRPr="0056644B">
        <w:rPr>
          <w:rFonts w:ascii="Arial" w:eastAsia="Times New Roman" w:hAnsi="Arial" w:cs="Arial"/>
          <w:noProof/>
          <w:sz w:val="24"/>
          <w:szCs w:val="24"/>
        </w:rPr>
        <w:drawing>
          <wp:inline distT="0" distB="0" distL="0" distR="0">
            <wp:extent cx="123825" cy="133350"/>
            <wp:effectExtent l="0" t="0" r="9525" b="0"/>
            <wp:docPr id="7" name="Picture 7" descr="https://my.westcottcourses.com/images/common/integ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my.westcottcourses.com/images/common/integer.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825" cy="133350"/>
                    </a:xfrm>
                    <a:prstGeom prst="rect">
                      <a:avLst/>
                    </a:prstGeom>
                    <a:noFill/>
                    <a:ln>
                      <a:noFill/>
                    </a:ln>
                  </pic:spPr>
                </pic:pic>
              </a:graphicData>
            </a:graphic>
          </wp:inline>
        </w:drawing>
      </w:r>
      <w:r w:rsidRPr="0056644B">
        <w:rPr>
          <w:rFonts w:ascii="Arial" w:eastAsia="Times New Roman" w:hAnsi="Arial" w:cs="Arial"/>
          <w:sz w:val="24"/>
          <w:szCs w:val="24"/>
        </w:rPr>
        <w:t>   The domain is not unique.</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 xml:space="preserve">25.Not a </w:t>
      </w:r>
      <w:proofErr w:type="spellStart"/>
      <w:r w:rsidRPr="0056644B">
        <w:rPr>
          <w:rFonts w:ascii="Arial" w:eastAsia="Times New Roman" w:hAnsi="Arial" w:cs="Arial"/>
          <w:sz w:val="24"/>
          <w:szCs w:val="24"/>
        </w:rPr>
        <w:t>p.f</w:t>
      </w:r>
      <w:proofErr w:type="spellEnd"/>
      <w:r w:rsidRPr="0056644B">
        <w:rPr>
          <w:rFonts w:ascii="Arial" w:eastAsia="Times New Roman" w:hAnsi="Arial" w:cs="Arial"/>
          <w:sz w:val="24"/>
          <w:szCs w:val="24"/>
        </w:rPr>
        <w:t>. It is a command.</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27.Proposition.</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29.Propositional function. D = All songs ever written. The domain is not unique.</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 xml:space="preserve">31.Not a </w:t>
      </w:r>
      <w:proofErr w:type="spellStart"/>
      <w:r w:rsidRPr="0056644B">
        <w:rPr>
          <w:rFonts w:ascii="Arial" w:eastAsia="Times New Roman" w:hAnsi="Arial" w:cs="Arial"/>
          <w:sz w:val="24"/>
          <w:szCs w:val="24"/>
        </w:rPr>
        <w:t>p.f</w:t>
      </w:r>
      <w:proofErr w:type="spellEnd"/>
      <w:r w:rsidRPr="0056644B">
        <w:rPr>
          <w:rFonts w:ascii="Arial" w:eastAsia="Times New Roman" w:hAnsi="Arial" w:cs="Arial"/>
          <w:sz w:val="24"/>
          <w:szCs w:val="24"/>
        </w:rPr>
        <w:t>. It is a proposition.</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 xml:space="preserve">33.Since 11 goes into 55 evenly, </w:t>
      </w:r>
      <w:proofErr w:type="gramStart"/>
      <w:r w:rsidRPr="0056644B">
        <w:rPr>
          <w:rFonts w:ascii="Arial" w:eastAsia="Times New Roman" w:hAnsi="Arial" w:cs="Arial"/>
          <w:sz w:val="24"/>
          <w:szCs w:val="24"/>
        </w:rPr>
        <w:t>P(</w:t>
      </w:r>
      <w:proofErr w:type="gramEnd"/>
      <w:r w:rsidRPr="0056644B">
        <w:rPr>
          <w:rFonts w:ascii="Arial" w:eastAsia="Times New Roman" w:hAnsi="Arial" w:cs="Arial"/>
          <w:sz w:val="24"/>
          <w:szCs w:val="24"/>
        </w:rPr>
        <w:t>11) is true.</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 xml:space="preserve">35.For the "for some" to be true, just one P(n) must be true. Since </w:t>
      </w:r>
      <w:proofErr w:type="gramStart"/>
      <w:r w:rsidRPr="0056644B">
        <w:rPr>
          <w:rFonts w:ascii="Arial" w:eastAsia="Times New Roman" w:hAnsi="Arial" w:cs="Arial"/>
          <w:sz w:val="24"/>
          <w:szCs w:val="24"/>
        </w:rPr>
        <w:t>P(</w:t>
      </w:r>
      <w:proofErr w:type="gramEnd"/>
      <w:r w:rsidRPr="0056644B">
        <w:rPr>
          <w:rFonts w:ascii="Arial" w:eastAsia="Times New Roman" w:hAnsi="Arial" w:cs="Arial"/>
          <w:sz w:val="24"/>
          <w:szCs w:val="24"/>
        </w:rPr>
        <w:t xml:space="preserve">11) is </w:t>
      </w:r>
      <w:proofErr w:type="spellStart"/>
      <w:r w:rsidRPr="0056644B">
        <w:rPr>
          <w:rFonts w:ascii="Arial" w:eastAsia="Times New Roman" w:hAnsi="Arial" w:cs="Arial"/>
          <w:sz w:val="24"/>
          <w:szCs w:val="24"/>
        </w:rPr>
        <w:t>is</w:t>
      </w:r>
      <w:proofErr w:type="spellEnd"/>
      <w:r w:rsidRPr="0056644B">
        <w:rPr>
          <w:rFonts w:ascii="Arial" w:eastAsia="Times New Roman" w:hAnsi="Arial" w:cs="Arial"/>
          <w:sz w:val="24"/>
          <w:szCs w:val="24"/>
        </w:rPr>
        <w:t xml:space="preserve"> true, for some n, P(n) is true.</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lastRenderedPageBreak/>
        <w:t>37.False</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39.False</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41.True</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43.</w:t>
      </w:r>
      <w:r w:rsidRPr="0056644B">
        <w:rPr>
          <w:rFonts w:ascii="Arial" w:eastAsia="Times New Roman" w:hAnsi="Arial" w:cs="Arial"/>
          <w:noProof/>
          <w:sz w:val="24"/>
          <w:szCs w:val="24"/>
        </w:rPr>
        <w:drawing>
          <wp:inline distT="0" distB="0" distL="0" distR="0">
            <wp:extent cx="781050" cy="1038225"/>
            <wp:effectExtent l="0" t="0" r="0" b="9525"/>
            <wp:docPr id="6" name="Picture 6" descr="https://my.westcottcourses.com/images/homework/discrete/1.1.s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my.westcottcourses.com/images/homework/discrete/1.1.s43.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81050" cy="1038225"/>
                    </a:xfrm>
                    <a:prstGeom prst="rect">
                      <a:avLst/>
                    </a:prstGeom>
                    <a:noFill/>
                    <a:ln>
                      <a:noFill/>
                    </a:ln>
                  </pic:spPr>
                </pic:pic>
              </a:graphicData>
            </a:graphic>
          </wp:inline>
        </w:drawing>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45.</w:t>
      </w:r>
      <w:r w:rsidRPr="0056644B">
        <w:rPr>
          <w:rFonts w:ascii="Arial" w:eastAsia="Times New Roman" w:hAnsi="Arial" w:cs="Arial"/>
          <w:noProof/>
          <w:sz w:val="24"/>
          <w:szCs w:val="24"/>
        </w:rPr>
        <w:drawing>
          <wp:inline distT="0" distB="0" distL="0" distR="0">
            <wp:extent cx="1485900" cy="1038225"/>
            <wp:effectExtent l="0" t="0" r="0" b="9525"/>
            <wp:docPr id="5" name="Picture 5" descr="https://my.westcottcourses.com/images/homework/discrete/1.1.s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my.westcottcourses.com/images/homework/discrete/1.1.s45.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5900" cy="1038225"/>
                    </a:xfrm>
                    <a:prstGeom prst="rect">
                      <a:avLst/>
                    </a:prstGeom>
                    <a:noFill/>
                    <a:ln>
                      <a:noFill/>
                    </a:ln>
                  </pic:spPr>
                </pic:pic>
              </a:graphicData>
            </a:graphic>
          </wp:inline>
        </w:drawing>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47.</w:t>
      </w:r>
      <w:r w:rsidRPr="0056644B">
        <w:rPr>
          <w:rFonts w:ascii="Arial" w:eastAsia="Times New Roman" w:hAnsi="Arial" w:cs="Arial"/>
          <w:noProof/>
          <w:sz w:val="24"/>
          <w:szCs w:val="24"/>
        </w:rPr>
        <w:drawing>
          <wp:inline distT="0" distB="0" distL="0" distR="0">
            <wp:extent cx="2105025" cy="1038225"/>
            <wp:effectExtent l="0" t="0" r="9525" b="9525"/>
            <wp:docPr id="4" name="Picture 4" descr="https://my.westcottcourses.com/images/homework/discrete/1.1.s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my.westcottcourses.com/images/homework/discrete/1.1.s47.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05025" cy="1038225"/>
                    </a:xfrm>
                    <a:prstGeom prst="rect">
                      <a:avLst/>
                    </a:prstGeom>
                    <a:noFill/>
                    <a:ln>
                      <a:noFill/>
                    </a:ln>
                  </pic:spPr>
                </pic:pic>
              </a:graphicData>
            </a:graphic>
          </wp:inline>
        </w:drawing>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49.True</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51.True</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53.Harry did not watch a movie last night.</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55.Harry goes to the gym on Thursdays and Harry watched a movie last night.</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57.Harry does not go to the gym on Thursdays, or Harry did not watch a movie last night.</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 xml:space="preserve">59.It is </w:t>
      </w:r>
      <w:proofErr w:type="gramStart"/>
      <w:r w:rsidRPr="0056644B">
        <w:rPr>
          <w:rFonts w:ascii="Arial" w:eastAsia="Times New Roman" w:hAnsi="Arial" w:cs="Arial"/>
          <w:sz w:val="24"/>
          <w:szCs w:val="24"/>
        </w:rPr>
        <w:t>cloudy</w:t>
      </w:r>
      <w:proofErr w:type="gramEnd"/>
      <w:r w:rsidRPr="0056644B">
        <w:rPr>
          <w:rFonts w:ascii="Arial" w:eastAsia="Times New Roman" w:hAnsi="Arial" w:cs="Arial"/>
          <w:sz w:val="24"/>
          <w:szCs w:val="24"/>
        </w:rPr>
        <w:t xml:space="preserve"> and it is cold.</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61.It is not cloudy and cold, or it is warm.</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63.A </w:t>
      </w:r>
      <w:r w:rsidRPr="0056644B">
        <w:rPr>
          <w:rFonts w:ascii="Arial" w:eastAsia="Times New Roman" w:hAnsi="Arial" w:cs="Arial"/>
          <w:noProof/>
          <w:sz w:val="24"/>
          <w:szCs w:val="24"/>
        </w:rPr>
        <w:drawing>
          <wp:inline distT="0" distB="0" distL="0" distR="0">
            <wp:extent cx="104775" cy="123825"/>
            <wp:effectExtent l="0" t="0" r="9525" b="9525"/>
            <wp:docPr id="3" name="Picture 3" descr="https://my.westcottcourses.com/images/commo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my.westcottcourses.com/images/common/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w:t>
      </w:r>
      <w:del w:id="18" w:author="Unknown">
        <w:r w:rsidRPr="0056644B">
          <w:rPr>
            <w:rFonts w:ascii="Arial" w:eastAsia="Times New Roman" w:hAnsi="Arial" w:cs="Arial"/>
            <w:sz w:val="24"/>
            <w:szCs w:val="24"/>
          </w:rPr>
          <w:delText>b</w:delText>
        </w:r>
      </w:del>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65.</w:t>
      </w:r>
      <w:r w:rsidRPr="0056644B">
        <w:rPr>
          <w:rFonts w:ascii="Arial" w:eastAsia="Times New Roman" w:hAnsi="Arial" w:cs="Arial"/>
          <w:noProof/>
          <w:sz w:val="24"/>
          <w:szCs w:val="24"/>
        </w:rPr>
        <w:drawing>
          <wp:inline distT="0" distB="0" distL="0" distR="0">
            <wp:extent cx="428625" cy="180975"/>
            <wp:effectExtent l="0" t="0" r="9525" b="9525"/>
            <wp:docPr id="2" name="Picture 2" descr="https://my.westcottcourses.com/images/homework/discrete/1.1.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my.westcottcourses.com/images/homework/discrete/1.1.65.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 cy="180975"/>
                    </a:xfrm>
                    <a:prstGeom prst="rect">
                      <a:avLst/>
                    </a:prstGeom>
                    <a:noFill/>
                    <a:ln>
                      <a:noFill/>
                    </a:ln>
                  </pic:spPr>
                </pic:pic>
              </a:graphicData>
            </a:graphic>
          </wp:inline>
        </w:drawing>
      </w:r>
      <w:r w:rsidRPr="0056644B">
        <w:rPr>
          <w:rFonts w:ascii="Arial" w:eastAsia="Times New Roman" w:hAnsi="Arial" w:cs="Arial"/>
          <w:sz w:val="24"/>
          <w:szCs w:val="24"/>
        </w:rPr>
        <w:t> </w:t>
      </w:r>
      <w:r w:rsidRPr="0056644B">
        <w:rPr>
          <w:rFonts w:ascii="Arial" w:eastAsia="Times New Roman" w:hAnsi="Arial" w:cs="Arial"/>
          <w:noProof/>
          <w:sz w:val="24"/>
          <w:szCs w:val="24"/>
        </w:rPr>
        <w:drawing>
          <wp:inline distT="0" distB="0" distL="0" distR="0">
            <wp:extent cx="104775" cy="123825"/>
            <wp:effectExtent l="0" t="0" r="9525" b="9525"/>
            <wp:docPr id="1" name="Picture 1" descr="https://my.westcottcourses.com/images/common/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my.westcottcourses.com/images/common/an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56644B">
        <w:rPr>
          <w:rFonts w:ascii="Arial" w:eastAsia="Times New Roman" w:hAnsi="Arial" w:cs="Arial"/>
          <w:sz w:val="24"/>
          <w:szCs w:val="24"/>
        </w:rPr>
        <w:t> c</w:t>
      </w:r>
    </w:p>
    <w:p w:rsidR="0056644B" w:rsidRPr="0056644B" w:rsidRDefault="0056644B" w:rsidP="0056644B">
      <w:pPr>
        <w:spacing w:after="150" w:line="240" w:lineRule="auto"/>
        <w:rPr>
          <w:rFonts w:ascii="Arial" w:eastAsia="Times New Roman" w:hAnsi="Arial" w:cs="Arial"/>
          <w:sz w:val="24"/>
          <w:szCs w:val="24"/>
        </w:rPr>
      </w:pPr>
      <w:r w:rsidRPr="0056644B">
        <w:rPr>
          <w:rFonts w:ascii="Arial" w:eastAsia="Times New Roman" w:hAnsi="Arial" w:cs="Arial"/>
          <w:sz w:val="24"/>
          <w:szCs w:val="24"/>
        </w:rPr>
        <w:t>67.The maximum limit a tenant can have is one dog AND one cat. This is the maximum.</w:t>
      </w:r>
      <w:r w:rsidRPr="0056644B">
        <w:rPr>
          <w:rFonts w:ascii="Arial" w:eastAsia="Times New Roman" w:hAnsi="Arial" w:cs="Arial"/>
          <w:sz w:val="24"/>
          <w:szCs w:val="24"/>
        </w:rPr>
        <w:br/>
        <w:t>A tenant must hit the maximum of one dog AND one cat before he/she can go over the maximum. A tenant that owns two dogs has not hit the maximum allowed, so he/she is not in violation of the rule. The landlord should have stated one dog OR one cat.</w:t>
      </w:r>
    </w:p>
    <w:p w:rsidR="0056644B" w:rsidRPr="0056644B" w:rsidRDefault="0056644B" w:rsidP="0056644B">
      <w:pPr>
        <w:spacing w:before="150" w:after="0" w:line="240" w:lineRule="auto"/>
        <w:rPr>
          <w:rFonts w:ascii="Times New Roman" w:eastAsia="Times New Roman" w:hAnsi="Times New Roman" w:cs="Times New Roman"/>
          <w:sz w:val="24"/>
          <w:szCs w:val="24"/>
        </w:rPr>
      </w:pPr>
      <w:r w:rsidRPr="0056644B">
        <w:rPr>
          <w:rFonts w:ascii="Times New Roman" w:eastAsia="Times New Roman" w:hAnsi="Times New Roman" w:cs="Times New Roman"/>
          <w:sz w:val="24"/>
          <w:szCs w:val="24"/>
        </w:rPr>
        <w:t>Copyright©1996-2018 No part of the content covered by the copyright may be reproduced.</w:t>
      </w:r>
    </w:p>
    <w:p w:rsidR="005A099A" w:rsidRDefault="0056644B"/>
    <w:sectPr w:rsidR="005A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67C86"/>
    <w:multiLevelType w:val="multilevel"/>
    <w:tmpl w:val="ECA0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44B"/>
    <w:rsid w:val="001749A0"/>
    <w:rsid w:val="0056644B"/>
    <w:rsid w:val="006907D0"/>
    <w:rsid w:val="00C52CA9"/>
    <w:rsid w:val="00CF3A77"/>
    <w:rsid w:val="00DE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74FF3-467B-448D-BABE-0CA1FE98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64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44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6644B"/>
    <w:rPr>
      <w:color w:val="0000FF"/>
      <w:u w:val="single"/>
    </w:rPr>
  </w:style>
  <w:style w:type="character" w:styleId="Emphasis">
    <w:name w:val="Emphasis"/>
    <w:basedOn w:val="DefaultParagraphFont"/>
    <w:uiPriority w:val="20"/>
    <w:qFormat/>
    <w:rsid w:val="0056644B"/>
    <w:rPr>
      <w:i/>
      <w:iCs/>
    </w:rPr>
  </w:style>
  <w:style w:type="paragraph" w:styleId="NormalWeb">
    <w:name w:val="Normal (Web)"/>
    <w:basedOn w:val="Normal"/>
    <w:uiPriority w:val="99"/>
    <w:semiHidden/>
    <w:unhideWhenUsed/>
    <w:rsid w:val="005664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144442">
      <w:bodyDiv w:val="1"/>
      <w:marLeft w:val="0"/>
      <w:marRight w:val="0"/>
      <w:marTop w:val="0"/>
      <w:marBottom w:val="0"/>
      <w:divBdr>
        <w:top w:val="none" w:sz="0" w:space="0" w:color="auto"/>
        <w:left w:val="none" w:sz="0" w:space="0" w:color="auto"/>
        <w:bottom w:val="none" w:sz="0" w:space="0" w:color="auto"/>
        <w:right w:val="none" w:sz="0" w:space="0" w:color="auto"/>
      </w:divBdr>
      <w:divsChild>
        <w:div w:id="1350641589">
          <w:marLeft w:val="-450"/>
          <w:marRight w:val="0"/>
          <w:marTop w:val="0"/>
          <w:marBottom w:val="0"/>
          <w:divBdr>
            <w:top w:val="none" w:sz="0" w:space="0" w:color="auto"/>
            <w:left w:val="none" w:sz="0" w:space="0" w:color="auto"/>
            <w:bottom w:val="none" w:sz="0" w:space="0" w:color="auto"/>
            <w:right w:val="none" w:sz="0" w:space="0" w:color="auto"/>
          </w:divBdr>
          <w:divsChild>
            <w:div w:id="2011789826">
              <w:marLeft w:val="450"/>
              <w:marRight w:val="0"/>
              <w:marTop w:val="0"/>
              <w:marBottom w:val="0"/>
              <w:divBdr>
                <w:top w:val="none" w:sz="0" w:space="0" w:color="auto"/>
                <w:left w:val="none" w:sz="0" w:space="0" w:color="auto"/>
                <w:bottom w:val="none" w:sz="0" w:space="0" w:color="auto"/>
                <w:right w:val="none" w:sz="0" w:space="0" w:color="auto"/>
              </w:divBdr>
            </w:div>
          </w:divsChild>
        </w:div>
        <w:div w:id="907108564">
          <w:marLeft w:val="0"/>
          <w:marRight w:val="0"/>
          <w:marTop w:val="0"/>
          <w:marBottom w:val="0"/>
          <w:divBdr>
            <w:top w:val="none" w:sz="0" w:space="0" w:color="auto"/>
            <w:left w:val="none" w:sz="0" w:space="0" w:color="auto"/>
            <w:bottom w:val="none" w:sz="0" w:space="0" w:color="auto"/>
            <w:right w:val="none" w:sz="0" w:space="0" w:color="auto"/>
          </w:divBdr>
          <w:divsChild>
            <w:div w:id="1125005306">
              <w:blockQuote w:val="1"/>
              <w:marLeft w:val="0"/>
              <w:marRight w:val="0"/>
              <w:marTop w:val="0"/>
              <w:marBottom w:val="300"/>
              <w:divBdr>
                <w:top w:val="none" w:sz="0" w:space="0" w:color="auto"/>
                <w:left w:val="none" w:sz="0" w:space="0" w:color="auto"/>
                <w:bottom w:val="none" w:sz="0" w:space="0" w:color="auto"/>
                <w:right w:val="none" w:sz="0" w:space="0" w:color="auto"/>
              </w:divBdr>
            </w:div>
            <w:div w:id="487598311">
              <w:marLeft w:val="0"/>
              <w:marRight w:val="0"/>
              <w:marTop w:val="0"/>
              <w:marBottom w:val="0"/>
              <w:divBdr>
                <w:top w:val="none" w:sz="0" w:space="0" w:color="auto"/>
                <w:left w:val="none" w:sz="0" w:space="0" w:color="auto"/>
                <w:bottom w:val="none" w:sz="0" w:space="0" w:color="auto"/>
                <w:right w:val="none" w:sz="0" w:space="0" w:color="auto"/>
              </w:divBdr>
            </w:div>
          </w:divsChild>
        </w:div>
        <w:div w:id="1358235434">
          <w:marLeft w:val="-450"/>
          <w:marRight w:val="0"/>
          <w:marTop w:val="0"/>
          <w:marBottom w:val="0"/>
          <w:divBdr>
            <w:top w:val="none" w:sz="0" w:space="0" w:color="auto"/>
            <w:left w:val="none" w:sz="0" w:space="0" w:color="auto"/>
            <w:bottom w:val="none" w:sz="0" w:space="0" w:color="auto"/>
            <w:right w:val="none" w:sz="0" w:space="0" w:color="auto"/>
          </w:divBdr>
          <w:divsChild>
            <w:div w:id="115463780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3.gif"/><Relationship Id="rId3" Type="http://schemas.openxmlformats.org/officeDocument/2006/relationships/settings" Target="settings.xml"/><Relationship Id="rId21" Type="http://schemas.openxmlformats.org/officeDocument/2006/relationships/image" Target="media/image16.gif"/><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hyperlink" Target="https://my.westcottcourses.com/scripts/contentServer.php3?type=homework&amp;chapSec=1.2&amp;course=Discrete+Structur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5.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8.gif"/><Relationship Id="rId10" Type="http://schemas.openxmlformats.org/officeDocument/2006/relationships/image" Target="media/image6.gif"/><Relationship Id="rId19" Type="http://schemas.openxmlformats.org/officeDocument/2006/relationships/image" Target="media/image14.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1</cp:revision>
  <dcterms:created xsi:type="dcterms:W3CDTF">2018-01-13T16:17:00Z</dcterms:created>
  <dcterms:modified xsi:type="dcterms:W3CDTF">2018-01-13T16:19:00Z</dcterms:modified>
</cp:coreProperties>
</file>